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8277" w14:textId="47BFFCCB" w:rsidR="00743071" w:rsidRDefault="00743071" w:rsidP="00493AA5">
      <w:pPr>
        <w:spacing w:after="0"/>
        <w:rPr>
          <w:rFonts w:ascii="Helvetica" w:hAnsi="Helvetica"/>
          <w:b/>
          <w:bCs/>
          <w:sz w:val="20"/>
          <w:szCs w:val="20"/>
          <w:lang w:val="pt-PT"/>
        </w:rPr>
      </w:pPr>
    </w:p>
    <w:p w14:paraId="2F7C1E16" w14:textId="787DF3BD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</w:t>
      </w:r>
      <w:ins w:id="0" w:author="ssimoes" w:date="2022-05-15T12:41:00Z">
        <w:r w:rsidR="00066C34">
          <w:rPr>
            <w:rFonts w:cs="TimesNewRomanPSMT"/>
            <w:sz w:val="28"/>
            <w:szCs w:val="28"/>
            <w:lang w:val="pt-PT"/>
          </w:rPr>
          <w:t>3</w:t>
        </w:r>
      </w:ins>
      <w:del w:id="1" w:author="ssimoes" w:date="2022-05-08T17:02:00Z">
        <w:r w:rsidRPr="0001458C" w:rsidDel="00E748A1">
          <w:rPr>
            <w:rFonts w:cs="TimesNewRomanPSMT"/>
            <w:sz w:val="28"/>
            <w:szCs w:val="28"/>
            <w:lang w:val="pt-PT"/>
          </w:rPr>
          <w:delText>1</w:delText>
        </w:r>
      </w:del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479B0DC7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EB14AED" w14:textId="77777777" w:rsidR="00E8616B" w:rsidRDefault="0001458C" w:rsidP="0001458C">
      <w:pPr>
        <w:pStyle w:val="Standard"/>
        <w:rPr>
          <w:ins w:id="2" w:author="ssimoes" w:date="2022-05-01T22:37:00Z"/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ins w:id="3" w:author="ssimoes" w:date="2022-05-01T22:37:00Z">
        <w:r w:rsidR="00E8616B">
          <w:rPr>
            <w:rFonts w:cs="Times New Roman"/>
            <w:sz w:val="20"/>
            <w:szCs w:val="20"/>
            <w:lang w:val="pt-PT"/>
          </w:rPr>
          <w:t>Sancho Amaral Simões</w:t>
        </w:r>
      </w:ins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                             </w:t>
      </w:r>
    </w:p>
    <w:p w14:paraId="226C78B1" w14:textId="17225930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Nº Estudante:</w:t>
      </w:r>
      <w:ins w:id="4" w:author="ssimoes" w:date="2022-05-01T22:37:00Z">
        <w:r w:rsidR="00E8616B">
          <w:rPr>
            <w:rFonts w:cs="Times New Roman"/>
            <w:sz w:val="20"/>
            <w:szCs w:val="20"/>
            <w:lang w:val="pt-PT"/>
          </w:rPr>
          <w:t xml:space="preserve"> 2019217590</w:t>
        </w:r>
      </w:ins>
    </w:p>
    <w:p w14:paraId="365ED945" w14:textId="4EF88204" w:rsidR="0001458C" w:rsidRPr="005275F3" w:rsidRDefault="0001458C" w:rsidP="0001458C">
      <w:pPr>
        <w:pStyle w:val="Standard"/>
        <w:rPr>
          <w:iCs/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</w:t>
      </w:r>
      <w:ins w:id="5" w:author="ssimoes" w:date="2022-05-01T22:37:00Z">
        <w:r w:rsidR="00E8616B">
          <w:rPr>
            <w:rFonts w:cs="Times New Roman"/>
            <w:sz w:val="20"/>
            <w:szCs w:val="20"/>
            <w:lang w:val="pt-PT"/>
          </w:rPr>
          <w:t xml:space="preserve"> PL2</w:t>
        </w:r>
      </w:ins>
      <w:r w:rsidRPr="00265B7C">
        <w:rPr>
          <w:rFonts w:cs="Times New Roman"/>
          <w:sz w:val="20"/>
          <w:szCs w:val="20"/>
          <w:lang w:val="pt-PT"/>
        </w:rPr>
        <w:t xml:space="preserve">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  <w:ins w:id="6" w:author="ssimoes" w:date="2022-05-01T22:41:00Z">
        <w:r w:rsidR="005275F3">
          <w:rPr>
            <w:rFonts w:cs="Times New Roman"/>
            <w:i/>
            <w:sz w:val="20"/>
            <w:szCs w:val="20"/>
            <w:lang w:val="pt-PT"/>
          </w:rPr>
          <w:t xml:space="preserve"> </w:t>
        </w:r>
        <w:proofErr w:type="spellStart"/>
        <w:r w:rsidR="005275F3">
          <w:rPr>
            <w:rFonts w:cs="Times New Roman"/>
            <w:iCs/>
            <w:sz w:val="20"/>
            <w:szCs w:val="20"/>
            <w:lang w:val="pt-PT"/>
          </w:rPr>
          <w:t>SanchoAmaralSimoes</w:t>
        </w:r>
      </w:ins>
      <w:proofErr w:type="spellEnd"/>
    </w:p>
    <w:p w14:paraId="398CE1A9" w14:textId="77777777" w:rsidR="0001458C" w:rsidRDefault="0001458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11F2A9" w14:textId="37A9EAF1" w:rsidR="007C3AE7" w:rsidRPr="00265B7C" w:rsidRDefault="007C3AE7" w:rsidP="007C3AE7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</w:t>
      </w:r>
      <w:ins w:id="7" w:author="ssimoes" w:date="2022-05-15T12:52:00Z">
        <w:r w:rsidR="005E6F55">
          <w:rPr>
            <w:b/>
            <w:bCs/>
            <w:sz w:val="20"/>
            <w:szCs w:val="20"/>
            <w:lang w:val="pt-PT"/>
          </w:rPr>
          <w:t>4</w:t>
        </w:r>
      </w:ins>
      <w:del w:id="8" w:author="ssimoes" w:date="2022-05-08T22:04:00Z">
        <w:r w:rsidR="00555E34" w:rsidDel="00C224F1">
          <w:rPr>
            <w:b/>
            <w:bCs/>
            <w:sz w:val="20"/>
            <w:szCs w:val="20"/>
            <w:lang w:val="pt-PT"/>
          </w:rPr>
          <w:delText>1</w:delText>
        </w:r>
      </w:del>
      <w:r w:rsidR="00555E34">
        <w:rPr>
          <w:b/>
          <w:bCs/>
          <w:sz w:val="20"/>
          <w:szCs w:val="20"/>
          <w:lang w:val="pt-PT"/>
        </w:rPr>
        <w:t>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r w:rsidR="00555E34">
        <w:rPr>
          <w:b/>
          <w:bCs/>
          <w:sz w:val="20"/>
          <w:szCs w:val="20"/>
          <w:lang w:val="pt-PT"/>
        </w:rPr>
        <w:t xml:space="preserve">  </w:t>
      </w:r>
      <w:del w:id="9" w:author="ssimoes" w:date="2022-05-01T22:36:00Z">
        <w:r w:rsidR="00555E34" w:rsidDel="00E8616B">
          <w:rPr>
            <w:b/>
            <w:bCs/>
            <w:sz w:val="20"/>
            <w:szCs w:val="20"/>
            <w:lang w:val="pt-PT"/>
          </w:rPr>
          <w:delText xml:space="preserve"> </w:delText>
        </w:r>
      </w:del>
      <w:r w:rsidR="00555E34">
        <w:rPr>
          <w:b/>
          <w:bCs/>
          <w:sz w:val="20"/>
          <w:szCs w:val="20"/>
          <w:lang w:val="pt-PT"/>
        </w:rPr>
        <w:t>(S</w:t>
      </w:r>
      <w:ins w:id="10" w:author="ssimoes" w:date="2022-05-15T12:52:00Z">
        <w:r w:rsidR="005E6F55">
          <w:rPr>
            <w:b/>
            <w:bCs/>
            <w:sz w:val="20"/>
            <w:szCs w:val="20"/>
            <w:lang w:val="pt-PT"/>
          </w:rPr>
          <w:t>4</w:t>
        </w:r>
      </w:ins>
      <w:del w:id="11" w:author="ssimoes" w:date="2022-05-15T12:52:00Z">
        <w:r w:rsidR="00555E34" w:rsidDel="005E6F55">
          <w:rPr>
            <w:b/>
            <w:bCs/>
            <w:sz w:val="20"/>
            <w:szCs w:val="20"/>
            <w:lang w:val="pt-PT"/>
          </w:rPr>
          <w:delText>1</w:delText>
        </w:r>
      </w:del>
      <w:r w:rsidR="00555E34">
        <w:rPr>
          <w:b/>
          <w:bCs/>
          <w:sz w:val="20"/>
          <w:szCs w:val="20"/>
          <w:lang w:val="pt-PT"/>
        </w:rPr>
        <w:t>)</w:t>
      </w:r>
    </w:p>
    <w:tbl>
      <w:tblPr>
        <w:tblStyle w:val="TabeladeGrelha4-Destaque5"/>
        <w:tblpPr w:leftFromText="141" w:rightFromText="141" w:vertAnchor="text" w:tblpY="97"/>
        <w:tblW w:w="0" w:type="auto"/>
        <w:tblLook w:val="04A0" w:firstRow="1" w:lastRow="0" w:firstColumn="1" w:lastColumn="0" w:noHBand="0" w:noVBand="1"/>
      </w:tblPr>
      <w:tblGrid>
        <w:gridCol w:w="975"/>
        <w:gridCol w:w="975"/>
        <w:tblGridChange w:id="12">
          <w:tblGrid>
            <w:gridCol w:w="975"/>
            <w:gridCol w:w="975"/>
          </w:tblGrid>
        </w:tblGridChange>
      </w:tblGrid>
      <w:tr w:rsidR="006A261D" w14:paraId="22FC94BB" w14:textId="77777777" w:rsidTr="006A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ins w:id="13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0BD3D67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14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15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N</w:t>
              </w:r>
            </w:ins>
          </w:p>
        </w:tc>
        <w:tc>
          <w:tcPr>
            <w:tcW w:w="975" w:type="dxa"/>
          </w:tcPr>
          <w:p w14:paraId="66E9660B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17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Tempo(s)</w:t>
              </w:r>
            </w:ins>
          </w:p>
        </w:tc>
      </w:tr>
      <w:tr w:rsidR="00066C34" w14:paraId="72BA036E" w14:textId="77777777" w:rsidTr="007254EB">
        <w:tblPrEx>
          <w:tblW w:w="0" w:type="auto"/>
          <w:tblPrExChange w:id="18" w:author="ssimoes" w:date="2022-05-15T12:45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ins w:id="19" w:author="ssimoes" w:date="2022-05-08T22:15:00Z"/>
          <w:trPrChange w:id="20" w:author="ssimoes" w:date="2022-05-15T12:45:00Z">
            <w:trPr>
              <w:trHeight w:val="28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Align w:val="center"/>
            <w:tcPrChange w:id="21" w:author="ssimoes" w:date="2022-05-15T12:45:00Z">
              <w:tcPr>
                <w:tcW w:w="975" w:type="dxa"/>
              </w:tcPr>
            </w:tcPrChange>
          </w:tcPr>
          <w:p w14:paraId="4EE29084" w14:textId="483C7034" w:rsidR="00066C34" w:rsidRPr="00066C34" w:rsidRDefault="00066C34" w:rsidP="00066C34">
            <w:pPr>
              <w:pStyle w:val="Standard"/>
              <w:spacing w:after="0" w:line="360" w:lineRule="auto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2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23" w:author="ssimoes" w:date="2022-05-15T12:45:00Z">
              <w:r w:rsidRPr="00066C34">
                <w:rPr>
                  <w:rFonts w:ascii="Calibri" w:hAnsi="Calibri" w:cs="Calibri"/>
                  <w:b w:val="0"/>
                  <w:bCs w:val="0"/>
                  <w:sz w:val="16"/>
                  <w:szCs w:val="16"/>
                  <w:rPrChange w:id="24" w:author="ssimoes" w:date="2022-05-15T12:46:00Z">
                    <w:rPr>
                      <w:rFonts w:ascii="Calibri" w:hAnsi="Calibri" w:cs="Calibri"/>
                      <w:b w:val="0"/>
                      <w:bCs w:val="0"/>
                      <w:color w:val="FFFFFF"/>
                      <w:sz w:val="16"/>
                      <w:szCs w:val="16"/>
                    </w:rPr>
                  </w:rPrChange>
                </w:rPr>
                <w:t>100000</w:t>
              </w:r>
            </w:ins>
          </w:p>
        </w:tc>
        <w:tc>
          <w:tcPr>
            <w:tcW w:w="975" w:type="dxa"/>
            <w:vAlign w:val="center"/>
            <w:tcPrChange w:id="25" w:author="ssimoes" w:date="2022-05-15T12:45:00Z">
              <w:tcPr>
                <w:tcW w:w="975" w:type="dxa"/>
              </w:tcPr>
            </w:tcPrChange>
          </w:tcPr>
          <w:p w14:paraId="64CEF5D6" w14:textId="5DB4ED2A" w:rsidR="00066C34" w:rsidRPr="00066C34" w:rsidRDefault="00066C34" w:rsidP="00066C34">
            <w:pPr>
              <w:pStyle w:val="Standard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27" w:author="ssimoes" w:date="2022-05-15T12:45:00Z">
              <w:r w:rsidRPr="00066C34">
                <w:rPr>
                  <w:rFonts w:ascii="Calibri" w:hAnsi="Calibri" w:cs="Calibri"/>
                  <w:sz w:val="16"/>
                  <w:szCs w:val="16"/>
                  <w:rPrChange w:id="28" w:author="ssimoes" w:date="2022-05-15T12:46:00Z">
                    <w:rPr>
                      <w:rFonts w:ascii="Calibri" w:hAnsi="Calibri" w:cs="Calibri"/>
                      <w:b/>
                      <w:bCs/>
                      <w:color w:val="FFFFFF"/>
                      <w:sz w:val="16"/>
                      <w:szCs w:val="16"/>
                    </w:rPr>
                  </w:rPrChange>
                </w:rPr>
                <w:t>0,1041</w:t>
              </w:r>
            </w:ins>
          </w:p>
        </w:tc>
      </w:tr>
      <w:tr w:rsidR="00066C34" w14:paraId="3D60B03A" w14:textId="77777777" w:rsidTr="007254EB">
        <w:tblPrEx>
          <w:tblW w:w="0" w:type="auto"/>
          <w:tblPrExChange w:id="29" w:author="ssimoes" w:date="2022-05-15T12:45:00Z">
            <w:tblPrEx>
              <w:tblW w:w="0" w:type="auto"/>
            </w:tblPrEx>
          </w:tblPrExChange>
        </w:tblPrEx>
        <w:trPr>
          <w:trHeight w:val="281"/>
          <w:ins w:id="30" w:author="ssimoes" w:date="2022-05-08T22:15:00Z"/>
          <w:trPrChange w:id="31" w:author="ssimoes" w:date="2022-05-15T12:45:00Z">
            <w:trPr>
              <w:trHeight w:val="28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Align w:val="center"/>
            <w:tcPrChange w:id="32" w:author="ssimoes" w:date="2022-05-15T12:45:00Z">
              <w:tcPr>
                <w:tcW w:w="975" w:type="dxa"/>
              </w:tcPr>
            </w:tcPrChange>
          </w:tcPr>
          <w:p w14:paraId="65229A5B" w14:textId="46557F88" w:rsidR="00066C34" w:rsidRPr="00D07564" w:rsidRDefault="00066C34" w:rsidP="00066C34">
            <w:pPr>
              <w:pStyle w:val="Standard"/>
              <w:spacing w:after="0" w:line="360" w:lineRule="auto"/>
              <w:jc w:val="center"/>
              <w:rPr>
                <w:ins w:id="33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34" w:author="ssimoes" w:date="2022-05-15T12:45:00Z">
              <w:r>
                <w:rPr>
                  <w:rFonts w:ascii="Calibri" w:hAnsi="Calibri" w:cs="Calibri"/>
                  <w:b w:val="0"/>
                  <w:bCs w:val="0"/>
                  <w:color w:val="000000"/>
                  <w:sz w:val="16"/>
                  <w:szCs w:val="16"/>
                </w:rPr>
                <w:t>200000</w:t>
              </w:r>
            </w:ins>
          </w:p>
        </w:tc>
        <w:tc>
          <w:tcPr>
            <w:tcW w:w="975" w:type="dxa"/>
            <w:vAlign w:val="center"/>
            <w:tcPrChange w:id="35" w:author="ssimoes" w:date="2022-05-15T12:45:00Z">
              <w:tcPr>
                <w:tcW w:w="975" w:type="dxa"/>
              </w:tcPr>
            </w:tcPrChange>
          </w:tcPr>
          <w:p w14:paraId="7B887796" w14:textId="3B0D16E2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37" w:author="ssimoes" w:date="2022-05-15T12:45:00Z">
              <w:r>
                <w:rPr>
                  <w:rFonts w:ascii="Calibri" w:hAnsi="Calibri" w:cs="Calibri"/>
                  <w:color w:val="000000"/>
                  <w:sz w:val="16"/>
                  <w:szCs w:val="16"/>
                </w:rPr>
                <w:t>0,2014</w:t>
              </w:r>
            </w:ins>
          </w:p>
        </w:tc>
      </w:tr>
      <w:tr w:rsidR="00066C34" w14:paraId="1C83CD0F" w14:textId="77777777" w:rsidTr="007254EB">
        <w:tblPrEx>
          <w:tblW w:w="0" w:type="auto"/>
          <w:tblPrExChange w:id="38" w:author="ssimoes" w:date="2022-05-15T12:45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ins w:id="39" w:author="ssimoes" w:date="2022-05-08T22:15:00Z"/>
          <w:trPrChange w:id="40" w:author="ssimoes" w:date="2022-05-15T12:45:00Z">
            <w:trPr>
              <w:trHeight w:val="28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Align w:val="center"/>
            <w:tcPrChange w:id="41" w:author="ssimoes" w:date="2022-05-15T12:45:00Z">
              <w:tcPr>
                <w:tcW w:w="975" w:type="dxa"/>
              </w:tcPr>
            </w:tcPrChange>
          </w:tcPr>
          <w:p w14:paraId="415568ED" w14:textId="5A08B988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2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43" w:author="ssimoes" w:date="2022-05-15T12:45:00Z">
              <w:r>
                <w:rPr>
                  <w:rFonts w:ascii="Calibri" w:hAnsi="Calibri" w:cs="Calibri"/>
                  <w:b w:val="0"/>
                  <w:bCs w:val="0"/>
                  <w:color w:val="000000"/>
                  <w:sz w:val="16"/>
                  <w:szCs w:val="16"/>
                </w:rPr>
                <w:t>300000</w:t>
              </w:r>
            </w:ins>
          </w:p>
        </w:tc>
        <w:tc>
          <w:tcPr>
            <w:tcW w:w="975" w:type="dxa"/>
            <w:vAlign w:val="center"/>
            <w:tcPrChange w:id="44" w:author="ssimoes" w:date="2022-05-15T12:45:00Z">
              <w:tcPr>
                <w:tcW w:w="975" w:type="dxa"/>
              </w:tcPr>
            </w:tcPrChange>
          </w:tcPr>
          <w:p w14:paraId="04A72D5C" w14:textId="0C4B240F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46" w:author="ssimoes" w:date="2022-05-15T12:45:00Z">
              <w:r>
                <w:rPr>
                  <w:rFonts w:ascii="Calibri" w:hAnsi="Calibri" w:cs="Calibri"/>
                  <w:color w:val="000000"/>
                  <w:sz w:val="16"/>
                  <w:szCs w:val="16"/>
                </w:rPr>
                <w:t>0,3521</w:t>
              </w:r>
            </w:ins>
          </w:p>
        </w:tc>
      </w:tr>
      <w:tr w:rsidR="00066C34" w14:paraId="7341212A" w14:textId="77777777" w:rsidTr="007254EB">
        <w:tblPrEx>
          <w:tblW w:w="0" w:type="auto"/>
          <w:tblPrExChange w:id="47" w:author="ssimoes" w:date="2022-05-15T12:45:00Z">
            <w:tblPrEx>
              <w:tblW w:w="0" w:type="auto"/>
            </w:tblPrEx>
          </w:tblPrExChange>
        </w:tblPrEx>
        <w:trPr>
          <w:trHeight w:val="289"/>
          <w:ins w:id="48" w:author="ssimoes" w:date="2022-05-08T22:15:00Z"/>
          <w:trPrChange w:id="49" w:author="ssimoes" w:date="2022-05-15T12:45:00Z">
            <w:trPr>
              <w:trHeight w:val="28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Align w:val="center"/>
            <w:tcPrChange w:id="50" w:author="ssimoes" w:date="2022-05-15T12:45:00Z">
              <w:tcPr>
                <w:tcW w:w="975" w:type="dxa"/>
              </w:tcPr>
            </w:tcPrChange>
          </w:tcPr>
          <w:p w14:paraId="075E797E" w14:textId="224EB898" w:rsidR="00066C34" w:rsidRPr="00D07564" w:rsidRDefault="00066C34" w:rsidP="00066C34">
            <w:pPr>
              <w:pStyle w:val="Standard"/>
              <w:spacing w:after="0" w:line="360" w:lineRule="auto"/>
              <w:jc w:val="center"/>
              <w:rPr>
                <w:ins w:id="51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52" w:author="ssimoes" w:date="2022-05-15T12:45:00Z">
              <w:r>
                <w:rPr>
                  <w:rFonts w:ascii="Calibri" w:hAnsi="Calibri" w:cs="Calibri"/>
                  <w:b w:val="0"/>
                  <w:bCs w:val="0"/>
                  <w:color w:val="000000"/>
                  <w:sz w:val="16"/>
                  <w:szCs w:val="16"/>
                </w:rPr>
                <w:t>400000</w:t>
              </w:r>
            </w:ins>
          </w:p>
        </w:tc>
        <w:tc>
          <w:tcPr>
            <w:tcW w:w="975" w:type="dxa"/>
            <w:vAlign w:val="center"/>
            <w:tcPrChange w:id="53" w:author="ssimoes" w:date="2022-05-15T12:45:00Z">
              <w:tcPr>
                <w:tcW w:w="975" w:type="dxa"/>
              </w:tcPr>
            </w:tcPrChange>
          </w:tcPr>
          <w:p w14:paraId="4E677D5C" w14:textId="243EDEC8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55" w:author="ssimoes" w:date="2022-05-15T12:45:00Z">
              <w:r>
                <w:rPr>
                  <w:rFonts w:ascii="Calibri" w:hAnsi="Calibri" w:cs="Calibri"/>
                  <w:color w:val="000000"/>
                  <w:sz w:val="16"/>
                  <w:szCs w:val="16"/>
                </w:rPr>
                <w:t>0,4689</w:t>
              </w:r>
            </w:ins>
          </w:p>
        </w:tc>
      </w:tr>
      <w:tr w:rsidR="00066C34" w14:paraId="3F6E195A" w14:textId="77777777" w:rsidTr="007254EB">
        <w:tblPrEx>
          <w:tblW w:w="0" w:type="auto"/>
          <w:tblPrExChange w:id="56" w:author="ssimoes" w:date="2022-05-15T12:45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ins w:id="57" w:author="ssimoes" w:date="2022-05-08T22:15:00Z"/>
          <w:trPrChange w:id="58" w:author="ssimoes" w:date="2022-05-15T12:45:00Z">
            <w:trPr>
              <w:trHeight w:val="28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Align w:val="center"/>
            <w:tcPrChange w:id="59" w:author="ssimoes" w:date="2022-05-15T12:45:00Z">
              <w:tcPr>
                <w:tcW w:w="975" w:type="dxa"/>
              </w:tcPr>
            </w:tcPrChange>
          </w:tcPr>
          <w:p w14:paraId="24A233EF" w14:textId="51036C86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60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61" w:author="ssimoes" w:date="2022-05-15T12:45:00Z">
              <w:r>
                <w:rPr>
                  <w:rFonts w:ascii="Calibri" w:hAnsi="Calibri" w:cs="Calibri"/>
                  <w:b w:val="0"/>
                  <w:bCs w:val="0"/>
                  <w:color w:val="000000"/>
                  <w:sz w:val="16"/>
                  <w:szCs w:val="16"/>
                </w:rPr>
                <w:t>500000</w:t>
              </w:r>
            </w:ins>
          </w:p>
        </w:tc>
        <w:tc>
          <w:tcPr>
            <w:tcW w:w="975" w:type="dxa"/>
            <w:vAlign w:val="center"/>
            <w:tcPrChange w:id="62" w:author="ssimoes" w:date="2022-05-15T12:45:00Z">
              <w:tcPr>
                <w:tcW w:w="975" w:type="dxa"/>
              </w:tcPr>
            </w:tcPrChange>
          </w:tcPr>
          <w:p w14:paraId="7DAF0C0C" w14:textId="020CF131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64" w:author="ssimoes" w:date="2022-05-15T12:45:00Z">
              <w:r>
                <w:rPr>
                  <w:rFonts w:ascii="Calibri" w:hAnsi="Calibri" w:cs="Calibri"/>
                  <w:color w:val="000000"/>
                  <w:sz w:val="16"/>
                  <w:szCs w:val="16"/>
                </w:rPr>
                <w:t>0</w:t>
              </w:r>
            </w:ins>
            <w:ins w:id="65" w:author="ssimoes" w:date="2022-05-15T12:46:00Z">
              <w:r w:rsidR="007A7196">
                <w:rPr>
                  <w:rFonts w:ascii="Calibri" w:hAnsi="Calibri" w:cs="Calibri"/>
                  <w:color w:val="000000"/>
                  <w:sz w:val="16"/>
                  <w:szCs w:val="16"/>
                </w:rPr>
                <w:t>,</w:t>
              </w:r>
            </w:ins>
            <w:ins w:id="66" w:author="ssimoes" w:date="2022-05-15T12:45:00Z">
              <w:r>
                <w:rPr>
                  <w:rFonts w:ascii="Calibri" w:hAnsi="Calibri" w:cs="Calibri"/>
                  <w:color w:val="000000"/>
                  <w:sz w:val="16"/>
                  <w:szCs w:val="16"/>
                </w:rPr>
                <w:t>5791</w:t>
              </w:r>
            </w:ins>
          </w:p>
        </w:tc>
      </w:tr>
      <w:tr w:rsidR="00066C34" w14:paraId="3430ED67" w14:textId="77777777" w:rsidTr="007254EB">
        <w:tblPrEx>
          <w:tblW w:w="0" w:type="auto"/>
          <w:tblPrExChange w:id="67" w:author="ssimoes" w:date="2022-05-15T12:45:00Z">
            <w:tblPrEx>
              <w:tblW w:w="0" w:type="auto"/>
            </w:tblPrEx>
          </w:tblPrExChange>
        </w:tblPrEx>
        <w:trPr>
          <w:trHeight w:val="281"/>
          <w:ins w:id="68" w:author="ssimoes" w:date="2022-05-08T22:15:00Z"/>
          <w:trPrChange w:id="69" w:author="ssimoes" w:date="2022-05-15T12:45:00Z">
            <w:trPr>
              <w:trHeight w:val="28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Align w:val="center"/>
            <w:tcPrChange w:id="70" w:author="ssimoes" w:date="2022-05-15T12:45:00Z">
              <w:tcPr>
                <w:tcW w:w="975" w:type="dxa"/>
              </w:tcPr>
            </w:tcPrChange>
          </w:tcPr>
          <w:p w14:paraId="7DCF683C" w14:textId="46E13686" w:rsidR="00066C34" w:rsidRPr="00D07564" w:rsidRDefault="00066C34" w:rsidP="00066C34">
            <w:pPr>
              <w:pStyle w:val="Standard"/>
              <w:spacing w:after="0" w:line="360" w:lineRule="auto"/>
              <w:jc w:val="center"/>
              <w:rPr>
                <w:ins w:id="71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72" w:author="ssimoes" w:date="2022-05-15T12:45:00Z">
              <w:r>
                <w:rPr>
                  <w:rFonts w:ascii="Calibri" w:hAnsi="Calibri" w:cs="Calibri"/>
                  <w:b w:val="0"/>
                  <w:bCs w:val="0"/>
                  <w:color w:val="000000"/>
                  <w:sz w:val="16"/>
                  <w:szCs w:val="16"/>
                </w:rPr>
                <w:t>600000</w:t>
              </w:r>
            </w:ins>
          </w:p>
        </w:tc>
        <w:tc>
          <w:tcPr>
            <w:tcW w:w="975" w:type="dxa"/>
            <w:vAlign w:val="center"/>
            <w:tcPrChange w:id="73" w:author="ssimoes" w:date="2022-05-15T12:45:00Z">
              <w:tcPr>
                <w:tcW w:w="975" w:type="dxa"/>
              </w:tcPr>
            </w:tcPrChange>
          </w:tcPr>
          <w:p w14:paraId="18DEBE22" w14:textId="536DF2DA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75" w:author="ssimoes" w:date="2022-05-15T12:45:00Z">
              <w:r>
                <w:rPr>
                  <w:rFonts w:ascii="Calibri" w:hAnsi="Calibri" w:cs="Calibri"/>
                  <w:color w:val="000000"/>
                  <w:sz w:val="16"/>
                  <w:szCs w:val="16"/>
                </w:rPr>
                <w:t>0,6712</w:t>
              </w:r>
            </w:ins>
          </w:p>
        </w:tc>
      </w:tr>
      <w:tr w:rsidR="00066C34" w14:paraId="1E7E3F5C" w14:textId="77777777" w:rsidTr="007254EB">
        <w:tblPrEx>
          <w:tblW w:w="0" w:type="auto"/>
          <w:tblPrExChange w:id="76" w:author="ssimoes" w:date="2022-05-15T12:45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ins w:id="77" w:author="ssimoes" w:date="2022-05-08T22:15:00Z"/>
          <w:trPrChange w:id="78" w:author="ssimoes" w:date="2022-05-15T12:45:00Z">
            <w:trPr>
              <w:trHeight w:val="28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Align w:val="center"/>
            <w:tcPrChange w:id="79" w:author="ssimoes" w:date="2022-05-15T12:45:00Z">
              <w:tcPr>
                <w:tcW w:w="975" w:type="dxa"/>
              </w:tcPr>
            </w:tcPrChange>
          </w:tcPr>
          <w:p w14:paraId="54105418" w14:textId="76BD04AA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0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81" w:author="ssimoes" w:date="2022-05-15T12:45:00Z">
              <w:r>
                <w:rPr>
                  <w:rFonts w:ascii="Calibri" w:hAnsi="Calibri" w:cs="Calibri"/>
                  <w:b w:val="0"/>
                  <w:bCs w:val="0"/>
                  <w:color w:val="000000"/>
                  <w:sz w:val="16"/>
                  <w:szCs w:val="16"/>
                </w:rPr>
                <w:t>700000</w:t>
              </w:r>
            </w:ins>
          </w:p>
        </w:tc>
        <w:tc>
          <w:tcPr>
            <w:tcW w:w="975" w:type="dxa"/>
            <w:vAlign w:val="center"/>
            <w:tcPrChange w:id="82" w:author="ssimoes" w:date="2022-05-15T12:45:00Z">
              <w:tcPr>
                <w:tcW w:w="975" w:type="dxa"/>
              </w:tcPr>
            </w:tcPrChange>
          </w:tcPr>
          <w:p w14:paraId="11770818" w14:textId="3C7CB4BB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3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84" w:author="ssimoes" w:date="2022-05-15T12:45:00Z">
              <w:r>
                <w:rPr>
                  <w:rFonts w:ascii="Calibri" w:hAnsi="Calibri" w:cs="Calibri"/>
                  <w:color w:val="000000"/>
                  <w:sz w:val="16"/>
                  <w:szCs w:val="16"/>
                </w:rPr>
                <w:t>0,8023</w:t>
              </w:r>
            </w:ins>
          </w:p>
        </w:tc>
      </w:tr>
      <w:tr w:rsidR="00066C34" w14:paraId="500BFEF0" w14:textId="77777777" w:rsidTr="007254EB">
        <w:tblPrEx>
          <w:tblW w:w="0" w:type="auto"/>
          <w:tblPrExChange w:id="85" w:author="ssimoes" w:date="2022-05-15T12:45:00Z">
            <w:tblPrEx>
              <w:tblW w:w="0" w:type="auto"/>
            </w:tblPrEx>
          </w:tblPrExChange>
        </w:tblPrEx>
        <w:trPr>
          <w:trHeight w:val="281"/>
          <w:ins w:id="86" w:author="ssimoes" w:date="2022-05-08T22:15:00Z"/>
          <w:trPrChange w:id="87" w:author="ssimoes" w:date="2022-05-15T12:45:00Z">
            <w:trPr>
              <w:trHeight w:val="28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Align w:val="center"/>
            <w:tcPrChange w:id="88" w:author="ssimoes" w:date="2022-05-15T12:45:00Z">
              <w:tcPr>
                <w:tcW w:w="975" w:type="dxa"/>
              </w:tcPr>
            </w:tcPrChange>
          </w:tcPr>
          <w:p w14:paraId="6C518090" w14:textId="61D1784B" w:rsidR="00066C34" w:rsidRPr="00D07564" w:rsidRDefault="00066C34" w:rsidP="00066C34">
            <w:pPr>
              <w:pStyle w:val="Standard"/>
              <w:spacing w:after="0" w:line="360" w:lineRule="auto"/>
              <w:jc w:val="center"/>
              <w:rPr>
                <w:ins w:id="89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90" w:author="ssimoes" w:date="2022-05-15T12:45:00Z">
              <w:r>
                <w:rPr>
                  <w:rFonts w:ascii="Calibri" w:hAnsi="Calibri" w:cs="Calibri"/>
                  <w:b w:val="0"/>
                  <w:bCs w:val="0"/>
                  <w:color w:val="000000"/>
                  <w:sz w:val="16"/>
                  <w:szCs w:val="16"/>
                </w:rPr>
                <w:t>800000</w:t>
              </w:r>
            </w:ins>
          </w:p>
        </w:tc>
        <w:tc>
          <w:tcPr>
            <w:tcW w:w="975" w:type="dxa"/>
            <w:vAlign w:val="center"/>
            <w:tcPrChange w:id="91" w:author="ssimoes" w:date="2022-05-15T12:45:00Z">
              <w:tcPr>
                <w:tcW w:w="975" w:type="dxa"/>
              </w:tcPr>
            </w:tcPrChange>
          </w:tcPr>
          <w:p w14:paraId="0DBE13D8" w14:textId="70B61B80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2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93" w:author="ssimoes" w:date="2022-05-15T12:45:00Z">
              <w:r>
                <w:rPr>
                  <w:rFonts w:ascii="Calibri" w:hAnsi="Calibri" w:cs="Calibri"/>
                  <w:color w:val="000000"/>
                  <w:sz w:val="16"/>
                  <w:szCs w:val="16"/>
                </w:rPr>
                <w:t>0,8901</w:t>
              </w:r>
            </w:ins>
          </w:p>
        </w:tc>
      </w:tr>
      <w:tr w:rsidR="00066C34" w14:paraId="5035389F" w14:textId="77777777" w:rsidTr="007254EB">
        <w:tblPrEx>
          <w:tblW w:w="0" w:type="auto"/>
          <w:tblPrExChange w:id="94" w:author="ssimoes" w:date="2022-05-15T12:45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ins w:id="95" w:author="ssimoes" w:date="2022-05-08T22:15:00Z"/>
          <w:trPrChange w:id="96" w:author="ssimoes" w:date="2022-05-15T12:45:00Z">
            <w:trPr>
              <w:trHeight w:val="28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Align w:val="center"/>
            <w:tcPrChange w:id="97" w:author="ssimoes" w:date="2022-05-15T12:45:00Z">
              <w:tcPr>
                <w:tcW w:w="975" w:type="dxa"/>
              </w:tcPr>
            </w:tcPrChange>
          </w:tcPr>
          <w:p w14:paraId="7740233D" w14:textId="51E75C1A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98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99" w:author="ssimoes" w:date="2022-05-15T12:45:00Z">
              <w:r>
                <w:rPr>
                  <w:rFonts w:ascii="Calibri" w:hAnsi="Calibri" w:cs="Calibri"/>
                  <w:b w:val="0"/>
                  <w:bCs w:val="0"/>
                  <w:color w:val="000000"/>
                  <w:sz w:val="16"/>
                  <w:szCs w:val="16"/>
                </w:rPr>
                <w:t>900000</w:t>
              </w:r>
            </w:ins>
          </w:p>
        </w:tc>
        <w:tc>
          <w:tcPr>
            <w:tcW w:w="975" w:type="dxa"/>
            <w:vAlign w:val="center"/>
            <w:tcPrChange w:id="100" w:author="ssimoes" w:date="2022-05-15T12:45:00Z">
              <w:tcPr>
                <w:tcW w:w="975" w:type="dxa"/>
              </w:tcPr>
            </w:tcPrChange>
          </w:tcPr>
          <w:p w14:paraId="7294C422" w14:textId="2995298D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1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102" w:author="ssimoes" w:date="2022-05-15T12:45:00Z">
              <w:r>
                <w:rPr>
                  <w:rFonts w:ascii="Calibri" w:hAnsi="Calibri" w:cs="Calibri"/>
                  <w:color w:val="000000"/>
                  <w:sz w:val="16"/>
                  <w:szCs w:val="16"/>
                </w:rPr>
                <w:t>0,9978</w:t>
              </w:r>
            </w:ins>
          </w:p>
        </w:tc>
      </w:tr>
      <w:tr w:rsidR="00066C34" w14:paraId="4D0BBE54" w14:textId="77777777" w:rsidTr="007254EB">
        <w:tblPrEx>
          <w:tblW w:w="0" w:type="auto"/>
          <w:tblPrExChange w:id="103" w:author="ssimoes" w:date="2022-05-15T12:45:00Z">
            <w:tblPrEx>
              <w:tblW w:w="0" w:type="auto"/>
            </w:tblPrEx>
          </w:tblPrExChange>
        </w:tblPrEx>
        <w:trPr>
          <w:trHeight w:val="281"/>
          <w:ins w:id="104" w:author="ssimoes" w:date="2022-05-08T22:15:00Z"/>
          <w:trPrChange w:id="105" w:author="ssimoes" w:date="2022-05-15T12:45:00Z">
            <w:trPr>
              <w:trHeight w:val="28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Align w:val="center"/>
            <w:tcPrChange w:id="106" w:author="ssimoes" w:date="2022-05-15T12:45:00Z">
              <w:tcPr>
                <w:tcW w:w="975" w:type="dxa"/>
              </w:tcPr>
            </w:tcPrChange>
          </w:tcPr>
          <w:p w14:paraId="24CA17BC" w14:textId="598DCB37" w:rsidR="00066C34" w:rsidRPr="00D07564" w:rsidRDefault="00066C34" w:rsidP="00066C34">
            <w:pPr>
              <w:pStyle w:val="Standard"/>
              <w:spacing w:after="0" w:line="360" w:lineRule="auto"/>
              <w:jc w:val="center"/>
              <w:rPr>
                <w:ins w:id="107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108" w:author="ssimoes" w:date="2022-05-15T12:45:00Z">
              <w:r>
                <w:rPr>
                  <w:rFonts w:ascii="Calibri" w:hAnsi="Calibri" w:cs="Calibri"/>
                  <w:b w:val="0"/>
                  <w:bCs w:val="0"/>
                  <w:color w:val="000000"/>
                  <w:sz w:val="16"/>
                  <w:szCs w:val="16"/>
                </w:rPr>
                <w:t>1000000</w:t>
              </w:r>
            </w:ins>
          </w:p>
        </w:tc>
        <w:tc>
          <w:tcPr>
            <w:tcW w:w="975" w:type="dxa"/>
            <w:vAlign w:val="center"/>
            <w:tcPrChange w:id="109" w:author="ssimoes" w:date="2022-05-15T12:45:00Z">
              <w:tcPr>
                <w:tcW w:w="975" w:type="dxa"/>
              </w:tcPr>
            </w:tcPrChange>
          </w:tcPr>
          <w:p w14:paraId="77FD5751" w14:textId="68F82829" w:rsidR="00066C34" w:rsidRPr="00D07564" w:rsidRDefault="00066C34" w:rsidP="00066C34">
            <w:pPr>
              <w:pStyle w:val="Standard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111" w:author="ssimoes" w:date="2022-05-15T12:45:00Z">
              <w:r>
                <w:rPr>
                  <w:rFonts w:ascii="Calibri" w:hAnsi="Calibri" w:cs="Calibri"/>
                  <w:color w:val="000000"/>
                  <w:sz w:val="16"/>
                  <w:szCs w:val="16"/>
                </w:rPr>
                <w:t>1,1231</w:t>
              </w:r>
            </w:ins>
          </w:p>
        </w:tc>
      </w:tr>
    </w:tbl>
    <w:p w14:paraId="35973B5A" w14:textId="711A0411" w:rsidR="007C3AE7" w:rsidRDefault="003E1C9E" w:rsidP="007C3AE7">
      <w:pPr>
        <w:pStyle w:val="Standard"/>
        <w:spacing w:after="0" w:line="360" w:lineRule="auto"/>
        <w:rPr>
          <w:ins w:id="112" w:author="ssimoes" w:date="2022-05-01T23:02:00Z"/>
          <w:noProof/>
          <w:sz w:val="20"/>
          <w:szCs w:val="20"/>
          <w:lang w:val="pt-PT"/>
        </w:rPr>
      </w:pPr>
      <w:del w:id="113" w:author="ssimoes" w:date="2022-05-08T17:03:00Z">
        <w:r w:rsidDel="00E748A1">
          <w:rPr>
            <w:noProof/>
            <w:sz w:val="20"/>
            <w:szCs w:val="20"/>
            <w:lang w:val="pt-PT"/>
          </w:rPr>
          <w:drawing>
            <wp:anchor distT="0" distB="0" distL="114300" distR="114300" simplePos="0" relativeHeight="251658240" behindDoc="0" locked="0" layoutInCell="1" allowOverlap="1" wp14:anchorId="56937816" wp14:editId="0E1B06FA">
              <wp:simplePos x="0" y="0"/>
              <wp:positionH relativeFrom="column">
                <wp:posOffset>71413</wp:posOffset>
              </wp:positionH>
              <wp:positionV relativeFrom="paragraph">
                <wp:posOffset>100311</wp:posOffset>
              </wp:positionV>
              <wp:extent cx="876300" cy="1501259"/>
              <wp:effectExtent l="0" t="0" r="0" b="3810"/>
              <wp:wrapSquare wrapText="bothSides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15012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>
        <w:rPr>
          <w:noProof/>
          <w:sz w:val="20"/>
          <w:szCs w:val="20"/>
          <w:lang w:val="pt-PT"/>
        </w:rPr>
        <w:t xml:space="preserve">                                                          </w:t>
      </w:r>
      <w:del w:id="114" w:author="ssimoes" w:date="2022-05-01T23:02:00Z">
        <w:r w:rsidDel="000561F4">
          <w:rPr>
            <w:noProof/>
            <w:sz w:val="20"/>
            <w:szCs w:val="20"/>
            <w:lang w:val="pt-PT"/>
          </w:rPr>
          <w:drawing>
            <wp:inline distT="0" distB="0" distL="0" distR="0" wp14:anchorId="3AB559C2" wp14:editId="00F1394F">
              <wp:extent cx="2482836" cy="1487606"/>
              <wp:effectExtent l="0" t="0" r="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3389" cy="14999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1060040" w14:textId="41F81F71" w:rsidR="000561F4" w:rsidRPr="00265B7C" w:rsidRDefault="005B42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  <w:ins w:id="115" w:author="ssimoes" w:date="2022-05-08T22:12:00Z">
        <w:r>
          <w:rPr>
            <w:noProof/>
            <w:sz w:val="20"/>
            <w:szCs w:val="20"/>
            <w:lang w:val="pt-PT"/>
          </w:rPr>
          <w:drawing>
            <wp:inline distT="0" distB="0" distL="0" distR="0" wp14:anchorId="66DAF7E2" wp14:editId="17548E77">
              <wp:extent cx="3787140" cy="2141220"/>
              <wp:effectExtent l="0" t="0" r="3810" b="11430"/>
              <wp:docPr id="4" name="Gráfico 4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9"/>
                </a:graphicData>
              </a:graphic>
            </wp:inline>
          </w:drawing>
        </w:r>
      </w:ins>
      <w:ins w:id="116" w:author="ssimoes" w:date="2022-05-08T22:11:00Z">
        <w:r>
          <w:rPr>
            <w:sz w:val="20"/>
            <w:szCs w:val="20"/>
            <w:lang w:val="pt-PT"/>
          </w:rPr>
          <w:br w:type="textWrapping" w:clear="all"/>
        </w:r>
      </w:ins>
    </w:p>
    <w:p w14:paraId="06B0FB66" w14:textId="049C6000" w:rsidR="007C3AE7" w:rsidDel="00763531" w:rsidRDefault="007C3AE7" w:rsidP="007C3AE7">
      <w:pPr>
        <w:pStyle w:val="Standard"/>
        <w:spacing w:after="0" w:line="360" w:lineRule="auto"/>
        <w:rPr>
          <w:del w:id="117" w:author="ssimoes" w:date="2022-05-08T22:28:00Z"/>
          <w:sz w:val="20"/>
          <w:szCs w:val="20"/>
          <w:lang w:val="pt-PT"/>
        </w:rPr>
      </w:pPr>
    </w:p>
    <w:p w14:paraId="7E1B8649" w14:textId="23541992" w:rsidR="0075199A" w:rsidDel="000561F4" w:rsidRDefault="0075199A" w:rsidP="007C3AE7">
      <w:pPr>
        <w:pStyle w:val="Standard"/>
        <w:spacing w:after="0" w:line="360" w:lineRule="auto"/>
        <w:rPr>
          <w:del w:id="118" w:author="ssimoes" w:date="2022-05-01T22:35:00Z"/>
          <w:sz w:val="20"/>
          <w:szCs w:val="20"/>
          <w:lang w:val="pt-PT"/>
        </w:rPr>
      </w:pPr>
    </w:p>
    <w:p w14:paraId="5DBEF2DC" w14:textId="71048A1A" w:rsidR="0001458C" w:rsidDel="00E8616B" w:rsidRDefault="0001458C" w:rsidP="007C3AE7">
      <w:pPr>
        <w:pStyle w:val="Standard"/>
        <w:spacing w:after="0" w:line="360" w:lineRule="auto"/>
        <w:rPr>
          <w:del w:id="119" w:author="ssimoes" w:date="2022-05-01T22:35:00Z"/>
          <w:sz w:val="20"/>
          <w:szCs w:val="20"/>
          <w:lang w:val="pt-PT"/>
        </w:rPr>
      </w:pPr>
    </w:p>
    <w:p w14:paraId="56330805" w14:textId="7EC79C54" w:rsidR="0075199A" w:rsidDel="00E8616B" w:rsidRDefault="0075199A" w:rsidP="007C3AE7">
      <w:pPr>
        <w:pStyle w:val="Standard"/>
        <w:spacing w:after="0" w:line="360" w:lineRule="auto"/>
        <w:rPr>
          <w:del w:id="120" w:author="ssimoes" w:date="2022-05-01T22:35:00Z"/>
          <w:sz w:val="20"/>
          <w:szCs w:val="20"/>
          <w:lang w:val="pt-PT"/>
        </w:rPr>
      </w:pPr>
    </w:p>
    <w:p w14:paraId="4AC52DAA" w14:textId="0975A302" w:rsidR="0075199A" w:rsidDel="00E8616B" w:rsidRDefault="0075199A" w:rsidP="007C3AE7">
      <w:pPr>
        <w:pStyle w:val="Standard"/>
        <w:spacing w:after="0" w:line="360" w:lineRule="auto"/>
        <w:rPr>
          <w:del w:id="121" w:author="ssimoes" w:date="2022-05-01T22:35:00Z"/>
          <w:sz w:val="20"/>
          <w:szCs w:val="20"/>
          <w:lang w:val="pt-PT"/>
        </w:rPr>
      </w:pPr>
    </w:p>
    <w:p w14:paraId="00FB4BD0" w14:textId="439813FF" w:rsidR="0075199A" w:rsidDel="00E8616B" w:rsidRDefault="0075199A" w:rsidP="007C3AE7">
      <w:pPr>
        <w:pStyle w:val="Standard"/>
        <w:spacing w:after="0" w:line="360" w:lineRule="auto"/>
        <w:rPr>
          <w:del w:id="122" w:author="ssimoes" w:date="2022-05-01T22:35:00Z"/>
          <w:sz w:val="20"/>
          <w:szCs w:val="20"/>
          <w:lang w:val="pt-PT"/>
        </w:rPr>
      </w:pPr>
    </w:p>
    <w:p w14:paraId="3C4408A3" w14:textId="1CD63240" w:rsidR="0075199A" w:rsidDel="007A7196" w:rsidRDefault="0075199A">
      <w:pPr>
        <w:ind w:firstLine="720"/>
        <w:rPr>
          <w:del w:id="123" w:author="ssimoes" w:date="2022-05-15T12:51:00Z"/>
          <w:rFonts w:cs="Book Antiqua"/>
          <w:color w:val="BFBFBF" w:themeColor="background1" w:themeShade="BF"/>
          <w:kern w:val="3"/>
          <w:sz w:val="16"/>
          <w:szCs w:val="16"/>
          <w:lang w:val="pt-PT" w:eastAsia="zh-CN"/>
        </w:rPr>
      </w:pPr>
    </w:p>
    <w:p w14:paraId="605285BC" w14:textId="70EC7FA1" w:rsidR="007A7196" w:rsidRDefault="007A7196" w:rsidP="007C3AE7">
      <w:pPr>
        <w:pStyle w:val="Standard"/>
        <w:spacing w:after="0" w:line="360" w:lineRule="auto"/>
        <w:rPr>
          <w:ins w:id="124" w:author="ssimoes" w:date="2022-05-15T12:51:00Z"/>
          <w:rFonts w:ascii="Book Antiqua" w:hAnsi="Book Antiqua"/>
          <w:color w:val="BFBFBF" w:themeColor="background1" w:themeShade="BF"/>
          <w:sz w:val="16"/>
          <w:szCs w:val="16"/>
          <w:lang w:val="pt-PT"/>
        </w:rPr>
      </w:pPr>
    </w:p>
    <w:p w14:paraId="3BE9353B" w14:textId="77777777" w:rsidR="007A7196" w:rsidRPr="00492492" w:rsidRDefault="007A7196" w:rsidP="007C3AE7">
      <w:pPr>
        <w:pStyle w:val="Standard"/>
        <w:spacing w:after="0" w:line="360" w:lineRule="auto"/>
        <w:rPr>
          <w:ins w:id="125" w:author="ssimoes" w:date="2022-05-15T12:51:00Z"/>
          <w:rFonts w:ascii="Book Antiqua" w:hAnsi="Book Antiqua"/>
          <w:sz w:val="20"/>
          <w:szCs w:val="20"/>
          <w:lang w:val="pt-PT"/>
          <w:rPrChange w:id="126" w:author="ssimoes" w:date="2022-05-15T12:59:00Z">
            <w:rPr>
              <w:ins w:id="127" w:author="ssimoes" w:date="2022-05-15T12:51:00Z"/>
              <w:sz w:val="20"/>
              <w:szCs w:val="20"/>
              <w:lang w:val="pt-PT"/>
            </w:rPr>
          </w:rPrChange>
        </w:rPr>
      </w:pPr>
    </w:p>
    <w:p w14:paraId="03856235" w14:textId="63DC7527" w:rsidR="0001458C" w:rsidRPr="00492492" w:rsidDel="00E8616B" w:rsidRDefault="00B05CB9" w:rsidP="007A7196">
      <w:pPr>
        <w:pStyle w:val="Standard"/>
        <w:spacing w:after="0" w:line="360" w:lineRule="auto"/>
        <w:jc w:val="center"/>
        <w:rPr>
          <w:del w:id="128" w:author="ssimoes" w:date="2022-05-01T22:35:00Z"/>
          <w:rFonts w:ascii="Book Antiqua" w:hAnsi="Book Antiqua"/>
          <w:color w:val="BFBFBF" w:themeColor="background1" w:themeShade="BF"/>
          <w:sz w:val="16"/>
          <w:szCs w:val="16"/>
          <w:lang w:val="pt-PT"/>
          <w:rPrChange w:id="129" w:author="ssimoes" w:date="2022-05-15T12:59:00Z">
            <w:rPr>
              <w:del w:id="130" w:author="ssimoes" w:date="2022-05-01T22:35:00Z"/>
              <w:rFonts w:ascii="Eurostile" w:hAnsi="Eurostile"/>
              <w:color w:val="BFBFBF" w:themeColor="background1" w:themeShade="BF"/>
              <w:sz w:val="16"/>
              <w:szCs w:val="16"/>
              <w:lang w:val="pt-PT"/>
            </w:rPr>
          </w:rPrChange>
        </w:rPr>
      </w:pPr>
      <w:del w:id="131" w:author="ssimoes" w:date="2022-05-01T22:35:00Z">
        <w:r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32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Complexidade temporal </w:delText>
        </w:r>
        <w:r w:rsidR="003D3B6F"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33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da função PERCENTIL </w:delText>
        </w:r>
        <w:r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34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em ordem ao número </w:delText>
        </w:r>
        <w:r w:rsidR="003D3B6F"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35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M</w:delText>
        </w:r>
        <w:r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36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</w:delText>
        </w:r>
      </w:del>
    </w:p>
    <w:p w14:paraId="28841654" w14:textId="747527DF" w:rsidR="0001458C" w:rsidRPr="00492492" w:rsidDel="00E8616B" w:rsidRDefault="0001458C" w:rsidP="007A7196">
      <w:pPr>
        <w:pStyle w:val="Standard"/>
        <w:spacing w:after="0" w:line="360" w:lineRule="auto"/>
        <w:jc w:val="center"/>
        <w:rPr>
          <w:del w:id="137" w:author="ssimoes" w:date="2022-05-01T22:35:00Z"/>
          <w:rFonts w:ascii="Book Antiqua" w:hAnsi="Book Antiqua"/>
          <w:color w:val="BFBFBF" w:themeColor="background1" w:themeShade="BF"/>
          <w:sz w:val="16"/>
          <w:szCs w:val="16"/>
          <w:lang w:val="pt-PT"/>
          <w:rPrChange w:id="138" w:author="ssimoes" w:date="2022-05-15T12:59:00Z">
            <w:rPr>
              <w:del w:id="139" w:author="ssimoes" w:date="2022-05-01T22:35:00Z"/>
              <w:rFonts w:ascii="Eurostile" w:hAnsi="Eurostile"/>
              <w:color w:val="BFBFBF" w:themeColor="background1" w:themeShade="BF"/>
              <w:sz w:val="16"/>
              <w:szCs w:val="16"/>
              <w:lang w:val="pt-PT"/>
            </w:rPr>
          </w:rPrChange>
        </w:rPr>
      </w:pPr>
      <w:del w:id="140" w:author="ssimoes" w:date="2022-05-01T22:35:00Z">
        <w:r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41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de valores para os quais é calculado o percentil</w:delText>
        </w:r>
        <w:r w:rsidR="003D3B6F"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42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e ao número N de valores de elevação na matriz raster.</w:delText>
        </w:r>
        <w:r w:rsidR="003D3B6F"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43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br/>
          <w:delText>Considerar na complexidade temporal o tempo de ordenamento quando se aplicar.</w:delText>
        </w:r>
      </w:del>
    </w:p>
    <w:p w14:paraId="1BB2F729" w14:textId="7ECE03E3" w:rsidR="00787144" w:rsidRPr="00492492" w:rsidDel="00E8616B" w:rsidRDefault="00787144" w:rsidP="007A7196">
      <w:pPr>
        <w:pStyle w:val="Standard"/>
        <w:spacing w:after="0" w:line="360" w:lineRule="auto"/>
        <w:jc w:val="center"/>
        <w:rPr>
          <w:del w:id="144" w:author="ssimoes" w:date="2022-05-01T22:35:00Z"/>
          <w:rFonts w:ascii="Book Antiqua" w:hAnsi="Book Antiqua"/>
          <w:color w:val="BFBFBF" w:themeColor="background1" w:themeShade="BF"/>
          <w:sz w:val="16"/>
          <w:szCs w:val="16"/>
          <w:lang w:val="pt-PT"/>
          <w:rPrChange w:id="145" w:author="ssimoes" w:date="2022-05-15T12:59:00Z">
            <w:rPr>
              <w:del w:id="146" w:author="ssimoes" w:date="2022-05-01T22:35:00Z"/>
              <w:rFonts w:ascii="Eurostile" w:hAnsi="Eurostile"/>
              <w:color w:val="BFBFBF" w:themeColor="background1" w:themeShade="BF"/>
              <w:sz w:val="16"/>
              <w:szCs w:val="16"/>
              <w:lang w:val="pt-PT"/>
            </w:rPr>
          </w:rPrChange>
        </w:rPr>
      </w:pPr>
      <w:del w:id="147" w:author="ssimoes" w:date="2022-05-01T22:35:00Z">
        <w:r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48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SUGESTÃO:  usar M</w:delText>
        </w:r>
        <w:r w:rsidR="0075199A"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49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</w:delText>
        </w:r>
        <w:r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50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=</w:delText>
        </w:r>
        <w:r w:rsidR="0075199A"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51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</w:delText>
        </w:r>
        <w:r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52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N, ex.  M</w:delText>
        </w:r>
        <w:r w:rsidR="0075199A"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53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= </w:delText>
        </w:r>
        <w:r w:rsidRPr="00492492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54" w:author="ssimoes" w:date="2022-05-15T12:59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N = 100K 200K .. 1000K </w:delText>
        </w:r>
      </w:del>
    </w:p>
    <w:p w14:paraId="22FEDB43" w14:textId="40781ED0" w:rsidR="00555E34" w:rsidRPr="00492492" w:rsidDel="00E8616B" w:rsidRDefault="00555E34" w:rsidP="007A7196">
      <w:pPr>
        <w:pStyle w:val="Standard"/>
        <w:spacing w:after="0" w:line="360" w:lineRule="auto"/>
        <w:rPr>
          <w:del w:id="155" w:author="ssimoes" w:date="2022-05-01T22:35:00Z"/>
          <w:rFonts w:ascii="Book Antiqua" w:hAnsi="Book Antiqua"/>
          <w:sz w:val="20"/>
          <w:szCs w:val="20"/>
          <w:lang w:val="pt-PT"/>
        </w:rPr>
      </w:pPr>
    </w:p>
    <w:p w14:paraId="262E57FB" w14:textId="5B42FB6F" w:rsidR="00555E34" w:rsidRPr="00492492" w:rsidDel="00E8616B" w:rsidRDefault="00555E34" w:rsidP="007A7196">
      <w:pPr>
        <w:pStyle w:val="Standard"/>
        <w:spacing w:after="0" w:line="360" w:lineRule="auto"/>
        <w:rPr>
          <w:del w:id="156" w:author="ssimoes" w:date="2022-05-01T22:35:00Z"/>
          <w:rFonts w:ascii="Book Antiqua" w:hAnsi="Book Antiqua"/>
          <w:sz w:val="20"/>
          <w:szCs w:val="20"/>
          <w:lang w:val="pt-PT"/>
        </w:rPr>
      </w:pPr>
    </w:p>
    <w:p w14:paraId="12CFCBAF" w14:textId="33B4C46A" w:rsidR="00555E34" w:rsidRPr="00492492" w:rsidDel="00E8616B" w:rsidRDefault="00555E34" w:rsidP="007A7196">
      <w:pPr>
        <w:pStyle w:val="Standard"/>
        <w:spacing w:after="0" w:line="360" w:lineRule="auto"/>
        <w:rPr>
          <w:del w:id="157" w:author="ssimoes" w:date="2022-05-01T22:35:00Z"/>
          <w:rFonts w:ascii="Book Antiqua" w:hAnsi="Book Antiqua"/>
          <w:sz w:val="20"/>
          <w:szCs w:val="20"/>
          <w:lang w:val="pt-PT"/>
        </w:rPr>
      </w:pPr>
    </w:p>
    <w:p w14:paraId="4EF99D0E" w14:textId="38DFF059" w:rsidR="0075199A" w:rsidRPr="00492492" w:rsidDel="00E8616B" w:rsidRDefault="0075199A" w:rsidP="007A7196">
      <w:pPr>
        <w:pStyle w:val="Standard"/>
        <w:spacing w:after="0" w:line="360" w:lineRule="auto"/>
        <w:rPr>
          <w:del w:id="158" w:author="ssimoes" w:date="2022-05-01T22:35:00Z"/>
          <w:rFonts w:ascii="Book Antiqua" w:hAnsi="Book Antiqua"/>
          <w:sz w:val="20"/>
          <w:szCs w:val="20"/>
          <w:lang w:val="pt-PT"/>
        </w:rPr>
      </w:pPr>
    </w:p>
    <w:p w14:paraId="1766999B" w14:textId="02145802" w:rsidR="0075199A" w:rsidRPr="00492492" w:rsidDel="00E8616B" w:rsidRDefault="0075199A" w:rsidP="007A7196">
      <w:pPr>
        <w:pStyle w:val="Standard"/>
        <w:spacing w:after="0" w:line="360" w:lineRule="auto"/>
        <w:rPr>
          <w:del w:id="159" w:author="ssimoes" w:date="2022-05-01T22:35:00Z"/>
          <w:rFonts w:ascii="Book Antiqua" w:hAnsi="Book Antiqua"/>
          <w:sz w:val="20"/>
          <w:szCs w:val="20"/>
          <w:lang w:val="pt-PT"/>
        </w:rPr>
      </w:pPr>
    </w:p>
    <w:p w14:paraId="39A7AF80" w14:textId="6180F7C0" w:rsidR="0075199A" w:rsidRPr="00492492" w:rsidDel="00E8616B" w:rsidRDefault="0075199A" w:rsidP="007A7196">
      <w:pPr>
        <w:pStyle w:val="Standard"/>
        <w:spacing w:after="0" w:line="360" w:lineRule="auto"/>
        <w:jc w:val="center"/>
        <w:rPr>
          <w:del w:id="160" w:author="ssimoes" w:date="2022-05-01T22:35:00Z"/>
          <w:rFonts w:ascii="Book Antiqua" w:hAnsi="Book Antiqua"/>
          <w:sz w:val="20"/>
          <w:szCs w:val="20"/>
          <w:lang w:val="pt-PT"/>
        </w:rPr>
        <w:pPrChange w:id="161" w:author="ssimoes" w:date="2022-05-15T12:51:00Z">
          <w:pPr>
            <w:pStyle w:val="Standard"/>
            <w:spacing w:after="0" w:line="360" w:lineRule="auto"/>
          </w:pPr>
        </w:pPrChange>
      </w:pPr>
    </w:p>
    <w:p w14:paraId="4ACB83B8" w14:textId="2BAD7558" w:rsidR="00555E34" w:rsidRPr="00492492" w:rsidDel="00E8616B" w:rsidRDefault="00555E34" w:rsidP="007A7196">
      <w:pPr>
        <w:pStyle w:val="Standard"/>
        <w:spacing w:after="0" w:line="360" w:lineRule="auto"/>
        <w:rPr>
          <w:del w:id="162" w:author="ssimoes" w:date="2022-05-01T22:35:00Z"/>
          <w:rFonts w:ascii="Book Antiqua" w:hAnsi="Book Antiqua"/>
          <w:sz w:val="20"/>
          <w:szCs w:val="20"/>
          <w:lang w:val="pt-PT"/>
        </w:rPr>
      </w:pPr>
    </w:p>
    <w:p w14:paraId="3D246576" w14:textId="46BB8F4E" w:rsidR="0001458C" w:rsidRPr="00492492" w:rsidDel="005E6F55" w:rsidRDefault="00E748A1" w:rsidP="007A7196">
      <w:pPr>
        <w:pStyle w:val="Standard"/>
        <w:spacing w:after="86" w:line="265" w:lineRule="auto"/>
        <w:rPr>
          <w:del w:id="163" w:author="ssimoes" w:date="2022-05-08T17:03:00Z"/>
          <w:rFonts w:ascii="Book Antiqua" w:hAnsi="Book Antiqua"/>
          <w:lang w:val="pt-PT"/>
        </w:rPr>
      </w:pPr>
      <w:ins w:id="164" w:author="ssimoes" w:date="2022-05-08T17:03:00Z">
        <w:r w:rsidRPr="00492492">
          <w:rPr>
            <w:rFonts w:ascii="Book Antiqua" w:hAnsi="Book Antiqua"/>
            <w:lang w:val="pt-PT"/>
            <w:rPrChange w:id="165" w:author="ssimoes" w:date="2022-05-15T12:59:00Z">
              <w:rPr/>
            </w:rPrChange>
          </w:rPr>
          <w:t xml:space="preserve">(1) </w:t>
        </w:r>
      </w:ins>
      <w:ins w:id="166" w:author="ssimoes" w:date="2022-05-15T12:41:00Z">
        <w:r w:rsidR="00066C34" w:rsidRPr="00492492">
          <w:rPr>
            <w:rFonts w:ascii="Book Antiqua" w:hAnsi="Book Antiqua"/>
            <w:lang w:val="pt-PT"/>
            <w:rPrChange w:id="167" w:author="ssimoes" w:date="2022-05-15T12:59:00Z">
              <w:rPr/>
            </w:rPrChange>
          </w:rPr>
          <w:t>A expressão O(f(n)) está de acordo com o esperado? Justifique.</w:t>
        </w:r>
      </w:ins>
      <w:del w:id="168" w:author="ssimoes" w:date="2022-05-08T17:03:00Z">
        <w:r w:rsidR="0001458C" w:rsidRPr="00492492" w:rsidDel="00E748A1">
          <w:rPr>
            <w:rFonts w:ascii="Book Antiqua" w:hAnsi="Book Antiqua"/>
            <w:sz w:val="20"/>
            <w:lang w:val="pt-PT"/>
          </w:rPr>
          <w:delText xml:space="preserve">A expressão O(f(n)) </w:delText>
        </w:r>
        <w:r w:rsidR="0075199A" w:rsidRPr="00492492" w:rsidDel="00E748A1">
          <w:rPr>
            <w:rFonts w:ascii="Book Antiqua" w:hAnsi="Book Antiqua"/>
            <w:sz w:val="20"/>
            <w:lang w:val="pt-PT"/>
          </w:rPr>
          <w:delText xml:space="preserve">para a complexidade </w:delText>
        </w:r>
        <w:r w:rsidR="008838D5" w:rsidRPr="00492492" w:rsidDel="00E748A1">
          <w:rPr>
            <w:rFonts w:ascii="Book Antiqua" w:hAnsi="Book Antiqua"/>
            <w:sz w:val="20"/>
            <w:lang w:val="pt-PT"/>
          </w:rPr>
          <w:delText>temporal</w:delText>
        </w:r>
        <w:r w:rsidR="0075199A" w:rsidRPr="00492492" w:rsidDel="00E748A1">
          <w:rPr>
            <w:rFonts w:ascii="Book Antiqua" w:hAnsi="Book Antiqua"/>
            <w:sz w:val="20"/>
            <w:lang w:val="pt-PT"/>
          </w:rPr>
          <w:delText xml:space="preserve"> </w:delText>
        </w:r>
        <w:r w:rsidR="0001458C" w:rsidRPr="00492492" w:rsidDel="00E748A1">
          <w:rPr>
            <w:rFonts w:ascii="Book Antiqua" w:hAnsi="Book Antiqua"/>
            <w:sz w:val="20"/>
            <w:lang w:val="pt-PT"/>
          </w:rPr>
          <w:delText>está de acordo com o esperado</w:delText>
        </w:r>
        <w:r w:rsidR="00555E34" w:rsidRPr="00492492" w:rsidDel="00E748A1">
          <w:rPr>
            <w:rFonts w:ascii="Book Antiqua" w:hAnsi="Book Antiqua"/>
            <w:sz w:val="20"/>
            <w:lang w:val="pt-PT"/>
          </w:rPr>
          <w:delText xml:space="preserve"> para as soluções S1 e S2</w:delText>
        </w:r>
        <w:r w:rsidR="0001458C" w:rsidRPr="00492492" w:rsidDel="00E748A1">
          <w:rPr>
            <w:rFonts w:ascii="Book Antiqua" w:hAnsi="Book Antiqua"/>
            <w:sz w:val="20"/>
            <w:lang w:val="pt-PT"/>
          </w:rPr>
          <w:delText xml:space="preserve">? Justifique. </w:delText>
        </w:r>
      </w:del>
    </w:p>
    <w:p w14:paraId="247590CF" w14:textId="2D117AD7" w:rsidR="005E6F55" w:rsidRPr="00492492" w:rsidRDefault="005E6F55" w:rsidP="007A7196">
      <w:pPr>
        <w:rPr>
          <w:ins w:id="169" w:author="ssimoes" w:date="2022-05-15T12:53:00Z"/>
          <w:rFonts w:cs="Book Antiqua"/>
          <w:kern w:val="3"/>
          <w:lang w:val="pt-PT" w:eastAsia="zh-CN"/>
          <w:rPrChange w:id="170" w:author="ssimoes" w:date="2022-05-15T12:59:00Z">
            <w:rPr>
              <w:ins w:id="171" w:author="ssimoes" w:date="2022-05-15T12:53:00Z"/>
              <w:rFonts w:ascii="Times New Roman" w:hAnsi="Times New Roman" w:cs="Book Antiqua"/>
              <w:kern w:val="3"/>
              <w:lang w:val="pt-PT" w:eastAsia="zh-CN"/>
            </w:rPr>
          </w:rPrChange>
        </w:rPr>
      </w:pPr>
    </w:p>
    <w:p w14:paraId="0A9883E0" w14:textId="49FEE018" w:rsidR="00066C34" w:rsidRPr="00492492" w:rsidRDefault="005E6F55" w:rsidP="005E6F55">
      <w:pPr>
        <w:rPr>
          <w:ins w:id="172" w:author="ssimoes" w:date="2022-05-15T12:41:00Z"/>
          <w:lang w:val="pt-PT"/>
        </w:rPr>
        <w:pPrChange w:id="173" w:author="ssimoes" w:date="2022-05-15T12:56:00Z">
          <w:pPr>
            <w:pStyle w:val="Standard"/>
            <w:spacing w:after="86" w:line="265" w:lineRule="auto"/>
            <w:ind w:left="-5" w:hanging="10"/>
          </w:pPr>
        </w:pPrChange>
      </w:pPr>
      <w:ins w:id="174" w:author="ssimoes" w:date="2022-05-15T12:53:00Z">
        <w:r w:rsidRPr="00492492">
          <w:rPr>
            <w:rFonts w:cs="Book Antiqua"/>
            <w:kern w:val="3"/>
            <w:lang w:val="pt-PT" w:eastAsia="zh-CN"/>
            <w:rPrChange w:id="175" w:author="ssimoes" w:date="2022-05-15T12:59:00Z">
              <w:rPr>
                <w:lang w:val="pt-PT"/>
              </w:rPr>
            </w:rPrChange>
          </w:rPr>
          <w:tab/>
          <w:t xml:space="preserve">Sim. O algoritmo de ordenação utilizado é o </w:t>
        </w:r>
        <w:proofErr w:type="spellStart"/>
        <w:r w:rsidRPr="00492492">
          <w:rPr>
            <w:rFonts w:cs="Book Antiqua"/>
            <w:i/>
            <w:iCs/>
            <w:kern w:val="3"/>
            <w:lang w:val="pt-PT" w:eastAsia="zh-CN"/>
            <w:rPrChange w:id="176" w:author="ssimoes" w:date="2022-05-15T12:59:00Z">
              <w:rPr>
                <w:i/>
                <w:iCs/>
                <w:lang w:val="pt-PT"/>
              </w:rPr>
            </w:rPrChange>
          </w:rPr>
          <w:t>radix</w:t>
        </w:r>
        <w:proofErr w:type="spellEnd"/>
        <w:r w:rsidRPr="00492492">
          <w:rPr>
            <w:rFonts w:cs="Book Antiqua"/>
            <w:i/>
            <w:iCs/>
            <w:kern w:val="3"/>
            <w:lang w:val="pt-PT" w:eastAsia="zh-CN"/>
            <w:rPrChange w:id="177" w:author="ssimoes" w:date="2022-05-15T12:59:00Z">
              <w:rPr>
                <w:i/>
                <w:iCs/>
                <w:lang w:val="pt-PT"/>
              </w:rPr>
            </w:rPrChange>
          </w:rPr>
          <w:t xml:space="preserve"> LSD</w:t>
        </w:r>
        <w:r w:rsidRPr="00492492">
          <w:rPr>
            <w:rFonts w:cs="Book Antiqua"/>
            <w:kern w:val="3"/>
            <w:lang w:val="pt-PT" w:eastAsia="zh-CN"/>
            <w:rPrChange w:id="178" w:author="ssimoes" w:date="2022-05-15T12:59:00Z">
              <w:rPr>
                <w:lang w:val="pt-PT"/>
              </w:rPr>
            </w:rPrChange>
          </w:rPr>
          <w:t xml:space="preserve"> (estável) que possui complexidade temporal linear, </w:t>
        </w:r>
        <w:r w:rsidRPr="00492492">
          <w:rPr>
            <w:rFonts w:cs="Book Antiqua"/>
            <w:i/>
            <w:iCs/>
            <w:kern w:val="3"/>
            <w:lang w:val="pt-PT" w:eastAsia="zh-CN"/>
            <w:rPrChange w:id="179" w:author="ssimoes" w:date="2022-05-15T12:59:00Z">
              <w:rPr>
                <w:i/>
                <w:iCs/>
                <w:lang w:val="pt-PT"/>
              </w:rPr>
            </w:rPrChange>
          </w:rPr>
          <w:t>O(</w:t>
        </w:r>
      </w:ins>
      <w:proofErr w:type="spellStart"/>
      <w:ins w:id="180" w:author="ssimoes" w:date="2022-05-15T12:54:00Z">
        <w:r w:rsidRPr="00492492">
          <w:rPr>
            <w:rFonts w:cs="Book Antiqua"/>
            <w:i/>
            <w:iCs/>
            <w:kern w:val="3"/>
            <w:lang w:val="pt-PT" w:eastAsia="zh-CN"/>
            <w:rPrChange w:id="181" w:author="ssimoes" w:date="2022-05-15T12:59:00Z">
              <w:rPr>
                <w:i/>
                <w:iCs/>
                <w:lang w:val="pt-PT"/>
              </w:rPr>
            </w:rPrChange>
          </w:rPr>
          <w:t>kn</w:t>
        </w:r>
      </w:ins>
      <w:proofErr w:type="spellEnd"/>
      <w:ins w:id="182" w:author="ssimoes" w:date="2022-05-15T12:53:00Z">
        <w:r w:rsidRPr="00492492">
          <w:rPr>
            <w:rFonts w:cs="Book Antiqua"/>
            <w:i/>
            <w:iCs/>
            <w:kern w:val="3"/>
            <w:lang w:val="pt-PT" w:eastAsia="zh-CN"/>
            <w:rPrChange w:id="183" w:author="ssimoes" w:date="2022-05-15T12:59:00Z">
              <w:rPr>
                <w:i/>
                <w:iCs/>
                <w:lang w:val="pt-PT"/>
              </w:rPr>
            </w:rPrChange>
          </w:rPr>
          <w:t>)</w:t>
        </w:r>
      </w:ins>
      <w:ins w:id="184" w:author="ssimoes" w:date="2022-05-15T12:54:00Z">
        <w:r w:rsidRPr="00492492">
          <w:rPr>
            <w:rFonts w:cs="Book Antiqua"/>
            <w:kern w:val="3"/>
            <w:lang w:val="pt-PT" w:eastAsia="zh-CN"/>
            <w:rPrChange w:id="185" w:author="ssimoes" w:date="2022-05-15T12:59:00Z">
              <w:rPr>
                <w:lang w:val="pt-PT"/>
              </w:rPr>
            </w:rPrChange>
          </w:rPr>
          <w:t xml:space="preserve">, onde </w:t>
        </w:r>
        <w:r w:rsidRPr="00492492">
          <w:rPr>
            <w:rFonts w:cs="Book Antiqua"/>
            <w:i/>
            <w:iCs/>
            <w:kern w:val="3"/>
            <w:lang w:val="pt-PT" w:eastAsia="zh-CN"/>
            <w:rPrChange w:id="186" w:author="ssimoes" w:date="2022-05-15T12:59:00Z">
              <w:rPr>
                <w:i/>
                <w:iCs/>
                <w:lang w:val="pt-PT"/>
              </w:rPr>
            </w:rPrChange>
          </w:rPr>
          <w:t>k</w:t>
        </w:r>
        <w:r w:rsidRPr="00492492">
          <w:rPr>
            <w:rFonts w:cs="Book Antiqua"/>
            <w:kern w:val="3"/>
            <w:lang w:val="pt-PT" w:eastAsia="zh-CN"/>
            <w:rPrChange w:id="187" w:author="ssimoes" w:date="2022-05-15T12:59:00Z">
              <w:rPr>
                <w:lang w:val="pt-PT"/>
              </w:rPr>
            </w:rPrChange>
          </w:rPr>
          <w:t xml:space="preserve"> o número de dígitos do maior valor do </w:t>
        </w:r>
        <w:proofErr w:type="spellStart"/>
        <w:r w:rsidRPr="00492492">
          <w:rPr>
            <w:rFonts w:cs="Book Antiqua"/>
            <w:i/>
            <w:iCs/>
            <w:kern w:val="3"/>
            <w:lang w:val="pt-PT" w:eastAsia="zh-CN"/>
            <w:rPrChange w:id="188" w:author="ssimoes" w:date="2022-05-15T12:59:00Z">
              <w:rPr>
                <w:i/>
                <w:iCs/>
                <w:lang w:val="pt-PT"/>
              </w:rPr>
            </w:rPrChange>
          </w:rPr>
          <w:t>raster</w:t>
        </w:r>
        <w:proofErr w:type="spellEnd"/>
        <w:r w:rsidRPr="00492492">
          <w:rPr>
            <w:rFonts w:cs="Book Antiqua"/>
            <w:kern w:val="3"/>
            <w:lang w:val="pt-PT" w:eastAsia="zh-CN"/>
            <w:rPrChange w:id="189" w:author="ssimoes" w:date="2022-05-15T12:59:00Z">
              <w:rPr>
                <w:lang w:val="pt-PT"/>
              </w:rPr>
            </w:rPrChange>
          </w:rPr>
          <w:t xml:space="preserve"> fornecido e </w:t>
        </w:r>
        <w:r w:rsidRPr="00492492">
          <w:rPr>
            <w:rFonts w:cs="Book Antiqua"/>
            <w:i/>
            <w:iCs/>
            <w:kern w:val="3"/>
            <w:lang w:val="pt-PT" w:eastAsia="zh-CN"/>
            <w:rPrChange w:id="190" w:author="ssimoes" w:date="2022-05-15T12:59:00Z">
              <w:rPr>
                <w:i/>
                <w:iCs/>
                <w:lang w:val="pt-PT"/>
              </w:rPr>
            </w:rPrChange>
          </w:rPr>
          <w:t xml:space="preserve">n </w:t>
        </w:r>
        <w:r w:rsidRPr="00492492">
          <w:rPr>
            <w:rFonts w:cs="Book Antiqua"/>
            <w:kern w:val="3"/>
            <w:lang w:val="pt-PT" w:eastAsia="zh-CN"/>
            <w:rPrChange w:id="191" w:author="ssimoes" w:date="2022-05-15T12:59:00Z">
              <w:rPr>
                <w:lang w:val="pt-PT"/>
              </w:rPr>
            </w:rPrChange>
          </w:rPr>
          <w:t xml:space="preserve">é </w:t>
        </w:r>
      </w:ins>
      <w:ins w:id="192" w:author="ssimoes" w:date="2022-05-15T12:55:00Z">
        <w:r w:rsidRPr="00492492">
          <w:rPr>
            <w:rFonts w:cs="Book Antiqua"/>
            <w:kern w:val="3"/>
            <w:lang w:val="pt-PT" w:eastAsia="zh-CN"/>
            <w:rPrChange w:id="193" w:author="ssimoes" w:date="2022-05-15T12:59:00Z">
              <w:rPr>
                <w:lang w:val="pt-PT"/>
              </w:rPr>
            </w:rPrChange>
          </w:rPr>
          <w:t xml:space="preserve">a área do </w:t>
        </w:r>
        <w:proofErr w:type="spellStart"/>
        <w:r w:rsidRPr="00492492">
          <w:rPr>
            <w:rFonts w:cs="Book Antiqua"/>
            <w:i/>
            <w:iCs/>
            <w:kern w:val="3"/>
            <w:lang w:val="pt-PT" w:eastAsia="zh-CN"/>
            <w:rPrChange w:id="194" w:author="ssimoes" w:date="2022-05-15T12:59:00Z">
              <w:rPr>
                <w:i/>
                <w:iCs/>
                <w:lang w:val="pt-PT"/>
              </w:rPr>
            </w:rPrChange>
          </w:rPr>
          <w:t>raster</w:t>
        </w:r>
      </w:ins>
      <w:proofErr w:type="spellEnd"/>
      <w:ins w:id="195" w:author="ssimoes" w:date="2022-05-15T12:56:00Z">
        <w:r w:rsidRPr="00492492">
          <w:rPr>
            <w:rFonts w:cs="Book Antiqua"/>
            <w:kern w:val="3"/>
            <w:lang w:val="pt-PT" w:eastAsia="zh-CN"/>
            <w:rPrChange w:id="196" w:author="ssimoes" w:date="2022-05-15T12:59:00Z">
              <w:rPr>
                <w:lang w:val="pt-PT"/>
              </w:rPr>
            </w:rPrChange>
          </w:rPr>
          <w:t xml:space="preserve">. </w:t>
        </w:r>
      </w:ins>
      <w:ins w:id="197" w:author="ssimoes" w:date="2022-05-15T12:55:00Z">
        <w:r w:rsidRPr="00492492">
          <w:rPr>
            <w:rFonts w:cs="Book Antiqua"/>
            <w:kern w:val="3"/>
            <w:lang w:val="pt-PT" w:eastAsia="zh-CN"/>
            <w:rPrChange w:id="198" w:author="ssimoes" w:date="2022-05-15T12:59:00Z">
              <w:rPr>
                <w:lang w:val="pt-PT"/>
              </w:rPr>
            </w:rPrChange>
          </w:rPr>
          <w:t xml:space="preserve">Isto confirma-se nos resultados obtidos visto que, para uma regressão linear, o coeficiente de correlação de </w:t>
        </w:r>
        <w:proofErr w:type="spellStart"/>
        <w:r w:rsidRPr="00492492">
          <w:rPr>
            <w:rFonts w:cs="Book Antiqua"/>
            <w:i/>
            <w:iCs/>
            <w:kern w:val="3"/>
            <w:lang w:val="pt-PT" w:eastAsia="zh-CN"/>
            <w:rPrChange w:id="199" w:author="ssimoes" w:date="2022-05-15T12:59:00Z">
              <w:rPr>
                <w:i/>
                <w:iCs/>
                <w:lang w:val="pt-PT"/>
              </w:rPr>
            </w:rPrChange>
          </w:rPr>
          <w:t>Pearson</w:t>
        </w:r>
        <w:proofErr w:type="spellEnd"/>
        <w:r w:rsidRPr="00492492">
          <w:rPr>
            <w:rFonts w:cs="Book Antiqua"/>
            <w:i/>
            <w:iCs/>
            <w:kern w:val="3"/>
            <w:lang w:val="pt-PT" w:eastAsia="zh-CN"/>
            <w:rPrChange w:id="200" w:author="ssimoes" w:date="2022-05-15T12:59:00Z">
              <w:rPr>
                <w:i/>
                <w:iCs/>
                <w:lang w:val="pt-PT"/>
              </w:rPr>
            </w:rPrChange>
          </w:rPr>
          <w:t xml:space="preserve"> </w:t>
        </w:r>
        <w:r w:rsidRPr="00492492">
          <w:rPr>
            <w:rFonts w:cs="Book Antiqua"/>
            <w:kern w:val="3"/>
            <w:lang w:val="pt-PT" w:eastAsia="zh-CN"/>
            <w:rPrChange w:id="201" w:author="ssimoes" w:date="2022-05-15T12:59:00Z">
              <w:rPr>
                <w:lang w:val="pt-PT"/>
              </w:rPr>
            </w:rPrChange>
          </w:rPr>
          <w:t>ao quadrado (</w:t>
        </w:r>
        <w:r w:rsidRPr="00492492">
          <w:rPr>
            <w:rFonts w:cs="Book Antiqua"/>
            <w:i/>
            <w:iCs/>
            <w:kern w:val="3"/>
            <w:lang w:val="pt-PT" w:eastAsia="zh-CN"/>
            <w:rPrChange w:id="202" w:author="ssimoes" w:date="2022-05-15T12:59:00Z">
              <w:rPr>
                <w:lang w:val="pt-PT"/>
              </w:rPr>
            </w:rPrChange>
          </w:rPr>
          <w:t>R</w:t>
        </w:r>
      </w:ins>
      <w:ins w:id="203" w:author="ssimoes" w:date="2022-05-15T12:56:00Z">
        <w:r w:rsidRPr="00492492">
          <w:rPr>
            <w:rFonts w:cs="Book Antiqua"/>
            <w:i/>
            <w:iCs/>
            <w:kern w:val="3"/>
            <w:vertAlign w:val="superscript"/>
            <w:lang w:val="pt-PT" w:eastAsia="zh-CN"/>
            <w:rPrChange w:id="204" w:author="ssimoes" w:date="2022-05-15T12:59:00Z">
              <w:rPr>
                <w:vertAlign w:val="superscript"/>
                <w:lang w:val="pt-PT"/>
              </w:rPr>
            </w:rPrChange>
          </w:rPr>
          <w:t>2</w:t>
        </w:r>
      </w:ins>
      <w:ins w:id="205" w:author="ssimoes" w:date="2022-05-15T12:55:00Z">
        <w:r w:rsidRPr="00492492">
          <w:rPr>
            <w:rFonts w:cs="Book Antiqua"/>
            <w:kern w:val="3"/>
            <w:lang w:val="pt-PT" w:eastAsia="zh-CN"/>
            <w:rPrChange w:id="206" w:author="ssimoes" w:date="2022-05-15T12:59:00Z">
              <w:rPr>
                <w:lang w:val="pt-PT"/>
              </w:rPr>
            </w:rPrChange>
          </w:rPr>
          <w:t>)</w:t>
        </w:r>
      </w:ins>
      <w:ins w:id="207" w:author="ssimoes" w:date="2022-05-15T12:56:00Z">
        <w:r w:rsidRPr="00492492">
          <w:rPr>
            <w:rFonts w:cs="Book Antiqua"/>
            <w:kern w:val="3"/>
            <w:lang w:val="pt-PT" w:eastAsia="zh-CN"/>
            <w:rPrChange w:id="208" w:author="ssimoes" w:date="2022-05-15T12:59:00Z">
              <w:rPr>
                <w:lang w:val="pt-PT"/>
              </w:rPr>
            </w:rPrChange>
          </w:rPr>
          <w:t xml:space="preserve"> está muito próximo de </w:t>
        </w:r>
        <w:r w:rsidRPr="00492492">
          <w:rPr>
            <w:rFonts w:cs="Book Antiqua"/>
            <w:i/>
            <w:iCs/>
            <w:kern w:val="3"/>
            <w:lang w:val="pt-PT" w:eastAsia="zh-CN"/>
            <w:rPrChange w:id="209" w:author="ssimoes" w:date="2022-05-15T12:59:00Z">
              <w:rPr>
                <w:lang w:val="pt-PT"/>
              </w:rPr>
            </w:rPrChange>
          </w:rPr>
          <w:t>1</w:t>
        </w:r>
        <w:r w:rsidRPr="00492492">
          <w:rPr>
            <w:rFonts w:cs="Book Antiqua"/>
            <w:kern w:val="3"/>
            <w:lang w:val="pt-PT" w:eastAsia="zh-CN"/>
            <w:rPrChange w:id="210" w:author="ssimoes" w:date="2022-05-15T12:59:00Z">
              <w:rPr>
                <w:lang w:val="pt-PT"/>
              </w:rPr>
            </w:rPrChange>
          </w:rPr>
          <w:t>.</w:t>
        </w:r>
      </w:ins>
    </w:p>
    <w:p w14:paraId="3855336A" w14:textId="4A494460" w:rsidR="0001458C" w:rsidRPr="00492492" w:rsidDel="0084116D" w:rsidRDefault="0001458C">
      <w:pPr>
        <w:ind w:firstLine="720"/>
        <w:rPr>
          <w:del w:id="211" w:author="ssimoes" w:date="2022-05-01T22:36:00Z"/>
          <w:i/>
          <w:iCs/>
          <w:vertAlign w:val="superscript"/>
          <w:lang w:val="pt-PT"/>
        </w:rPr>
        <w:pPrChange w:id="212" w:author="ssimoes" w:date="2022-05-08T22:34:00Z">
          <w:pPr/>
        </w:pPrChange>
      </w:pPr>
      <w:del w:id="213" w:author="ssimoes" w:date="2022-05-01T22:36:00Z">
        <w:r w:rsidRPr="00492492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7A2314A" w14:textId="27E8948C" w:rsidR="0001458C" w:rsidRPr="00492492" w:rsidDel="00E8616B" w:rsidRDefault="0001458C">
      <w:pPr>
        <w:ind w:firstLine="720"/>
        <w:rPr>
          <w:del w:id="214" w:author="ssimoes" w:date="2022-05-01T22:36:00Z"/>
          <w:lang w:val="pt-PT"/>
        </w:rPr>
        <w:pPrChange w:id="215" w:author="ssimoes" w:date="2022-05-08T22:34:00Z">
          <w:pPr>
            <w:spacing w:after="0"/>
            <w:ind w:left="-5" w:hanging="10"/>
          </w:pPr>
        </w:pPrChange>
      </w:pPr>
      <w:del w:id="216" w:author="ssimoes" w:date="2022-05-01T22:36:00Z">
        <w:r w:rsidRPr="00492492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449BE2B" w14:textId="50B51E0A" w:rsidR="0001458C" w:rsidRPr="00492492" w:rsidDel="00E8616B" w:rsidRDefault="0001458C">
      <w:pPr>
        <w:ind w:firstLine="720"/>
        <w:rPr>
          <w:del w:id="217" w:author="ssimoes" w:date="2022-05-01T22:36:00Z"/>
          <w:lang w:val="pt-PT"/>
        </w:rPr>
        <w:pPrChange w:id="218" w:author="ssimoes" w:date="2022-05-08T22:34:00Z">
          <w:pPr>
            <w:spacing w:after="0"/>
            <w:ind w:left="-5" w:hanging="10"/>
          </w:pPr>
        </w:pPrChange>
      </w:pPr>
      <w:del w:id="219" w:author="ssimoes" w:date="2022-05-01T22:36:00Z">
        <w:r w:rsidRPr="00492492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7C117319" w14:textId="0BBCEA67" w:rsidR="0001458C" w:rsidRPr="00492492" w:rsidDel="00E8616B" w:rsidRDefault="0001458C">
      <w:pPr>
        <w:ind w:firstLine="720"/>
        <w:rPr>
          <w:del w:id="220" w:author="ssimoes" w:date="2022-05-01T22:36:00Z"/>
          <w:lang w:val="pt-PT"/>
        </w:rPr>
        <w:pPrChange w:id="221" w:author="ssimoes" w:date="2022-05-08T22:34:00Z">
          <w:pPr>
            <w:spacing w:after="0"/>
            <w:ind w:left="-5" w:hanging="10"/>
          </w:pPr>
        </w:pPrChange>
      </w:pPr>
      <w:del w:id="222" w:author="ssimoes" w:date="2022-05-01T22:36:00Z">
        <w:r w:rsidRPr="00492492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3845351" w14:textId="68F9264F" w:rsidR="007C3AE7" w:rsidRPr="00492492" w:rsidDel="00E8616B" w:rsidRDefault="0001458C">
      <w:pPr>
        <w:ind w:firstLine="720"/>
        <w:rPr>
          <w:del w:id="223" w:author="ssimoes" w:date="2022-05-01T22:36:00Z"/>
          <w:sz w:val="20"/>
          <w:szCs w:val="20"/>
          <w:lang w:val="pt-PT"/>
        </w:rPr>
        <w:pPrChange w:id="224" w:author="ssimoes" w:date="2022-05-08T22:34:00Z">
          <w:pPr>
            <w:pStyle w:val="Standard"/>
            <w:spacing w:before="0" w:after="0"/>
          </w:pPr>
        </w:pPrChange>
      </w:pPr>
      <w:del w:id="225" w:author="ssimoes" w:date="2022-05-01T22:36:00Z">
        <w:r w:rsidRPr="00492492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79AB0C3" w14:textId="20978DE9" w:rsidR="007C3AE7" w:rsidRPr="00492492" w:rsidDel="00066C34" w:rsidRDefault="007C3AE7">
      <w:pPr>
        <w:ind w:firstLine="720"/>
        <w:rPr>
          <w:del w:id="226" w:author="ssimoes" w:date="2022-05-15T12:41:00Z"/>
          <w:sz w:val="10"/>
          <w:szCs w:val="10"/>
          <w:lang w:val="pt-PT"/>
        </w:rPr>
        <w:pPrChange w:id="227" w:author="ssimoes" w:date="2022-05-08T22:34:00Z">
          <w:pPr>
            <w:pStyle w:val="Standard"/>
            <w:spacing w:after="0" w:line="360" w:lineRule="auto"/>
          </w:pPr>
        </w:pPrChange>
      </w:pPr>
    </w:p>
    <w:p w14:paraId="53672D84" w14:textId="6C406F3F" w:rsidR="0075199A" w:rsidRPr="00492492" w:rsidDel="00E748A1" w:rsidRDefault="0075199A">
      <w:pPr>
        <w:spacing w:after="0"/>
        <w:ind w:firstLine="720"/>
        <w:jc w:val="left"/>
        <w:rPr>
          <w:del w:id="228" w:author="ssimoes" w:date="2022-05-08T17:03:00Z"/>
          <w:sz w:val="18"/>
          <w:szCs w:val="18"/>
          <w:lang w:val="pt-PT"/>
          <w:rPrChange w:id="229" w:author="ssimoes" w:date="2022-05-15T12:59:00Z">
            <w:rPr>
              <w:del w:id="230" w:author="ssimoes" w:date="2022-05-08T17:03:00Z"/>
              <w:b/>
              <w:bCs/>
              <w:sz w:val="20"/>
              <w:szCs w:val="20"/>
              <w:lang w:val="pt-PT"/>
            </w:rPr>
          </w:rPrChange>
        </w:rPr>
        <w:pPrChange w:id="231" w:author="ssimoes" w:date="2022-05-01T23:06:00Z">
          <w:pPr>
            <w:spacing w:after="0"/>
            <w:jc w:val="left"/>
          </w:pPr>
        </w:pPrChange>
      </w:pPr>
    </w:p>
    <w:p w14:paraId="0CE7243A" w14:textId="0F88C511" w:rsidR="0075199A" w:rsidRPr="00492492" w:rsidDel="00974DCB" w:rsidRDefault="0075199A" w:rsidP="0075199A">
      <w:pPr>
        <w:spacing w:after="86" w:line="265" w:lineRule="auto"/>
        <w:ind w:left="-5" w:hanging="10"/>
        <w:rPr>
          <w:del w:id="232" w:author="ssimoes" w:date="2022-05-01T23:22:00Z"/>
          <w:b/>
          <w:bCs/>
          <w:sz w:val="20"/>
          <w:szCs w:val="20"/>
          <w:lang w:val="pt-PT"/>
        </w:rPr>
      </w:pPr>
    </w:p>
    <w:p w14:paraId="0CFCCE7B" w14:textId="77777777" w:rsidR="00974DCB" w:rsidRPr="00492492" w:rsidRDefault="00974DCB">
      <w:pPr>
        <w:spacing w:after="0"/>
        <w:jc w:val="left"/>
        <w:rPr>
          <w:ins w:id="233" w:author="ssimoes" w:date="2022-05-01T23:22:00Z"/>
          <w:b/>
          <w:bCs/>
          <w:sz w:val="20"/>
          <w:szCs w:val="20"/>
          <w:lang w:val="pt-PT"/>
        </w:rPr>
      </w:pPr>
    </w:p>
    <w:p w14:paraId="1A657CBF" w14:textId="1E11FD9F" w:rsidR="0075199A" w:rsidRPr="00492492" w:rsidDel="0084116D" w:rsidRDefault="00E748A1">
      <w:pPr>
        <w:spacing w:after="86" w:line="265" w:lineRule="auto"/>
        <w:rPr>
          <w:del w:id="234" w:author="ssimoes" w:date="2022-05-08T17:03:00Z"/>
          <w:rFonts w:cs="Book Antiqua"/>
          <w:kern w:val="3"/>
          <w:lang w:val="pt-PT" w:eastAsia="zh-CN"/>
          <w:rPrChange w:id="235" w:author="ssimoes" w:date="2022-05-15T12:59:00Z">
            <w:rPr>
              <w:del w:id="236" w:author="ssimoes" w:date="2022-05-08T17:03:00Z"/>
              <w:rFonts w:ascii="Times New Roman" w:hAnsi="Times New Roman" w:cs="Book Antiqua"/>
              <w:kern w:val="3"/>
              <w:lang w:val="pt-PT" w:eastAsia="zh-CN"/>
            </w:rPr>
          </w:rPrChange>
        </w:rPr>
      </w:pPr>
      <w:ins w:id="237" w:author="ssimoes" w:date="2022-05-08T17:03:00Z">
        <w:r w:rsidRPr="00492492">
          <w:rPr>
            <w:lang w:val="pt-PT"/>
            <w:rPrChange w:id="238" w:author="ssimoes" w:date="2022-05-15T12:59:00Z">
              <w:rPr>
                <w:lang w:val="pt-PT"/>
              </w:rPr>
            </w:rPrChange>
          </w:rPr>
          <w:t xml:space="preserve">(2) </w:t>
        </w:r>
      </w:ins>
      <w:ins w:id="239" w:author="ssimoes" w:date="2022-05-15T12:42:00Z">
        <w:r w:rsidR="00066C34" w:rsidRPr="00492492">
          <w:rPr>
            <w:lang w:val="pt-PT"/>
            <w:rPrChange w:id="240" w:author="ssimoes" w:date="2022-05-15T12:59:00Z">
              <w:rPr/>
            </w:rPrChange>
          </w:rPr>
          <w:t xml:space="preserve">Qual a expressão O(f(n)) para a complexidade espacial na solução S4? Justifique. </w:t>
        </w:r>
      </w:ins>
      <w:del w:id="241" w:author="ssimoes" w:date="2022-05-08T17:03:00Z">
        <w:r w:rsidR="0075199A" w:rsidRPr="00492492" w:rsidDel="00E748A1">
          <w:rPr>
            <w:sz w:val="20"/>
            <w:lang w:val="pt-PT"/>
            <w:rPrChange w:id="242" w:author="ssimoes" w:date="2022-05-15T12:59:00Z">
              <w:rPr>
                <w:sz w:val="20"/>
                <w:lang w:val="pt-PT"/>
              </w:rPr>
            </w:rPrChange>
          </w:rPr>
          <w:delText xml:space="preserve">Qual a expressão O(f(n)) para a complexidade espacial nas soluções S1 e </w:delText>
        </w:r>
      </w:del>
      <w:del w:id="243" w:author="ssimoes" w:date="2022-05-01T22:36:00Z">
        <w:r w:rsidR="0075199A" w:rsidRPr="00492492" w:rsidDel="00E8616B">
          <w:rPr>
            <w:sz w:val="20"/>
            <w:lang w:val="pt-PT"/>
            <w:rPrChange w:id="244" w:author="ssimoes" w:date="2022-05-15T12:59:00Z">
              <w:rPr>
                <w:sz w:val="20"/>
                <w:lang w:val="pt-PT"/>
              </w:rPr>
            </w:rPrChange>
          </w:rPr>
          <w:delText>s</w:delText>
        </w:r>
      </w:del>
      <w:del w:id="245" w:author="ssimoes" w:date="2022-05-08T17:03:00Z">
        <w:r w:rsidR="0075199A" w:rsidRPr="00492492" w:rsidDel="00E748A1">
          <w:rPr>
            <w:sz w:val="20"/>
            <w:lang w:val="pt-PT"/>
            <w:rPrChange w:id="246" w:author="ssimoes" w:date="2022-05-15T12:59:00Z">
              <w:rPr>
                <w:sz w:val="20"/>
                <w:lang w:val="pt-PT"/>
              </w:rPr>
            </w:rPrChange>
          </w:rPr>
          <w:delText xml:space="preserve">2? Justifique. </w:delText>
        </w:r>
      </w:del>
    </w:p>
    <w:p w14:paraId="786C0ED5" w14:textId="2E9B6D97" w:rsidR="0084116D" w:rsidRPr="00492492" w:rsidRDefault="0084116D">
      <w:pPr>
        <w:pStyle w:val="Standard"/>
        <w:spacing w:before="0" w:after="0"/>
        <w:rPr>
          <w:ins w:id="247" w:author="ssimoes" w:date="2022-05-08T22:34:00Z"/>
          <w:rFonts w:ascii="Book Antiqua" w:hAnsi="Book Antiqua"/>
          <w:lang w:val="pt-PT"/>
          <w:rPrChange w:id="248" w:author="ssimoes" w:date="2022-05-15T12:59:00Z">
            <w:rPr>
              <w:ins w:id="249" w:author="ssimoes" w:date="2022-05-08T22:34:00Z"/>
              <w:lang w:val="pt-PT"/>
            </w:rPr>
          </w:rPrChange>
        </w:rPr>
      </w:pPr>
    </w:p>
    <w:p w14:paraId="1BC8090F" w14:textId="1D17C00F" w:rsidR="0084116D" w:rsidRPr="00492492" w:rsidRDefault="005E6F55">
      <w:pPr>
        <w:pStyle w:val="Standard"/>
        <w:spacing w:before="0" w:after="0"/>
        <w:rPr>
          <w:ins w:id="250" w:author="ssimoes" w:date="2022-05-08T22:34:00Z"/>
          <w:rFonts w:ascii="Book Antiqua" w:hAnsi="Book Antiqua"/>
          <w:lang w:val="pt-PT"/>
          <w:rPrChange w:id="251" w:author="ssimoes" w:date="2022-05-15T12:59:00Z">
            <w:rPr>
              <w:ins w:id="252" w:author="ssimoes" w:date="2022-05-08T22:34:00Z"/>
              <w:lang w:val="pt-PT"/>
            </w:rPr>
          </w:rPrChange>
        </w:rPr>
      </w:pPr>
      <w:ins w:id="253" w:author="ssimoes" w:date="2022-05-15T12:56:00Z">
        <w:r w:rsidRPr="00492492">
          <w:rPr>
            <w:rFonts w:ascii="Book Antiqua" w:hAnsi="Book Antiqua"/>
            <w:lang w:val="pt-PT"/>
          </w:rPr>
          <w:tab/>
          <w:t xml:space="preserve">É de </w:t>
        </w:r>
        <w:proofErr w:type="gramStart"/>
        <w:r w:rsidRPr="00492492">
          <w:rPr>
            <w:rFonts w:ascii="Book Antiqua" w:hAnsi="Book Antiqua"/>
            <w:i/>
            <w:iCs/>
            <w:lang w:val="pt-PT"/>
            <w:rPrChange w:id="254" w:author="ssimoes" w:date="2022-05-15T12:59:00Z">
              <w:rPr>
                <w:rFonts w:ascii="Book Antiqua" w:hAnsi="Book Antiqua"/>
                <w:lang w:val="pt-PT"/>
              </w:rPr>
            </w:rPrChange>
          </w:rPr>
          <w:t>O(</w:t>
        </w:r>
        <w:proofErr w:type="gramEnd"/>
        <w:r w:rsidRPr="00492492">
          <w:rPr>
            <w:rFonts w:ascii="Book Antiqua" w:hAnsi="Book Antiqua"/>
            <w:i/>
            <w:iCs/>
            <w:lang w:val="pt-PT"/>
            <w:rPrChange w:id="255" w:author="ssimoes" w:date="2022-05-15T12:59:00Z">
              <w:rPr>
                <w:rFonts w:ascii="Book Antiqua" w:hAnsi="Book Antiqua"/>
                <w:lang w:val="pt-PT"/>
              </w:rPr>
            </w:rPrChange>
          </w:rPr>
          <w:t>n + k)</w:t>
        </w:r>
      </w:ins>
      <w:ins w:id="256" w:author="ssimoes" w:date="2022-05-15T12:57:00Z">
        <w:r w:rsidRPr="00492492">
          <w:rPr>
            <w:rFonts w:ascii="Book Antiqua" w:hAnsi="Book Antiqua"/>
            <w:i/>
            <w:iCs/>
            <w:lang w:val="pt-PT"/>
          </w:rPr>
          <w:t xml:space="preserve"> </w:t>
        </w:r>
        <w:r w:rsidRPr="00492492">
          <w:rPr>
            <w:rFonts w:ascii="Book Antiqua" w:hAnsi="Book Antiqua"/>
            <w:lang w:val="pt-PT"/>
          </w:rPr>
          <w:t xml:space="preserve"> </w:t>
        </w:r>
        <w:r w:rsidR="00492492" w:rsidRPr="00492492">
          <w:rPr>
            <w:rFonts w:ascii="Book Antiqua" w:hAnsi="Book Antiqua"/>
            <w:lang w:val="pt-PT"/>
          </w:rPr>
          <w:t xml:space="preserve">onde </w:t>
        </w:r>
        <w:r w:rsidR="00492492" w:rsidRPr="00492492">
          <w:rPr>
            <w:rFonts w:ascii="Book Antiqua" w:hAnsi="Book Antiqua"/>
            <w:i/>
            <w:iCs/>
            <w:lang w:val="pt-PT"/>
          </w:rPr>
          <w:t xml:space="preserve">n </w:t>
        </w:r>
        <w:r w:rsidR="00492492" w:rsidRPr="00492492">
          <w:rPr>
            <w:rFonts w:ascii="Book Antiqua" w:hAnsi="Book Antiqua"/>
            <w:lang w:val="pt-PT"/>
          </w:rPr>
          <w:t xml:space="preserve"> é a área do </w:t>
        </w:r>
        <w:proofErr w:type="spellStart"/>
        <w:r w:rsidR="00492492" w:rsidRPr="00492492">
          <w:rPr>
            <w:rFonts w:ascii="Book Antiqua" w:hAnsi="Book Antiqua"/>
            <w:i/>
            <w:iCs/>
            <w:lang w:val="pt-PT"/>
          </w:rPr>
          <w:t>raster</w:t>
        </w:r>
        <w:proofErr w:type="spellEnd"/>
        <w:r w:rsidR="00492492" w:rsidRPr="00492492">
          <w:rPr>
            <w:rFonts w:ascii="Book Antiqua" w:hAnsi="Book Antiqua"/>
            <w:lang w:val="pt-PT"/>
          </w:rPr>
          <w:t xml:space="preserve"> e </w:t>
        </w:r>
        <w:r w:rsidR="00492492" w:rsidRPr="00492492">
          <w:rPr>
            <w:rFonts w:ascii="Book Antiqua" w:hAnsi="Book Antiqua"/>
            <w:i/>
            <w:iCs/>
            <w:lang w:val="pt-PT"/>
          </w:rPr>
          <w:t xml:space="preserve">k </w:t>
        </w:r>
        <w:r w:rsidR="00492492" w:rsidRPr="00492492">
          <w:rPr>
            <w:rFonts w:ascii="Book Antiqua" w:hAnsi="Book Antiqua"/>
            <w:lang w:val="pt-PT"/>
          </w:rPr>
          <w:t xml:space="preserve">o número de dígitos do maior valor presente no </w:t>
        </w:r>
        <w:proofErr w:type="spellStart"/>
        <w:r w:rsidR="00492492" w:rsidRPr="00492492">
          <w:rPr>
            <w:rFonts w:ascii="Book Antiqua" w:hAnsi="Book Antiqua"/>
            <w:i/>
            <w:iCs/>
            <w:lang w:val="pt-PT"/>
          </w:rPr>
          <w:t>raster</w:t>
        </w:r>
        <w:proofErr w:type="spellEnd"/>
        <w:r w:rsidR="00492492" w:rsidRPr="00492492">
          <w:rPr>
            <w:rFonts w:ascii="Book Antiqua" w:hAnsi="Book Antiqua"/>
            <w:lang w:val="pt-PT"/>
          </w:rPr>
          <w:t xml:space="preserve">, visto que o </w:t>
        </w:r>
        <w:proofErr w:type="spellStart"/>
        <w:r w:rsidR="00492492" w:rsidRPr="00492492">
          <w:rPr>
            <w:rFonts w:ascii="Book Antiqua" w:hAnsi="Book Antiqua"/>
            <w:i/>
            <w:iCs/>
            <w:lang w:val="pt-PT"/>
          </w:rPr>
          <w:t>radix</w:t>
        </w:r>
        <w:proofErr w:type="spellEnd"/>
        <w:r w:rsidR="00492492" w:rsidRPr="00492492">
          <w:rPr>
            <w:rFonts w:ascii="Book Antiqua" w:hAnsi="Book Antiqua"/>
            <w:i/>
            <w:iCs/>
            <w:lang w:val="pt-PT"/>
          </w:rPr>
          <w:t xml:space="preserve"> LSD </w:t>
        </w:r>
        <w:proofErr w:type="spellStart"/>
        <w:r w:rsidR="00492492" w:rsidRPr="00492492">
          <w:rPr>
            <w:rFonts w:ascii="Book Antiqua" w:hAnsi="Book Antiqua"/>
            <w:i/>
            <w:iCs/>
            <w:lang w:val="pt-PT"/>
          </w:rPr>
          <w:t>sort</w:t>
        </w:r>
        <w:proofErr w:type="spellEnd"/>
        <w:r w:rsidR="00492492" w:rsidRPr="00492492">
          <w:rPr>
            <w:rFonts w:ascii="Book Antiqua" w:hAnsi="Book Antiqua"/>
            <w:lang w:val="pt-PT"/>
          </w:rPr>
          <w:t xml:space="preserve"> utiliza como </w:t>
        </w:r>
        <w:proofErr w:type="spellStart"/>
        <w:r w:rsidR="00492492" w:rsidRPr="00492492">
          <w:rPr>
            <w:rFonts w:ascii="Book Antiqua" w:hAnsi="Book Antiqua"/>
            <w:lang w:val="pt-PT"/>
          </w:rPr>
          <w:t>subrotina</w:t>
        </w:r>
        <w:proofErr w:type="spellEnd"/>
        <w:r w:rsidR="00492492" w:rsidRPr="00492492">
          <w:rPr>
            <w:rFonts w:ascii="Book Antiqua" w:hAnsi="Book Antiqua"/>
            <w:lang w:val="pt-PT"/>
          </w:rPr>
          <w:t xml:space="preserve"> </w:t>
        </w:r>
      </w:ins>
      <w:ins w:id="257" w:author="ssimoes" w:date="2022-05-15T12:58:00Z">
        <w:r w:rsidR="00492492" w:rsidRPr="00492492">
          <w:rPr>
            <w:rFonts w:ascii="Book Antiqua" w:hAnsi="Book Antiqua"/>
            <w:lang w:val="pt-PT"/>
          </w:rPr>
          <w:t xml:space="preserve">o algoritmo </w:t>
        </w:r>
        <w:proofErr w:type="spellStart"/>
        <w:r w:rsidR="00492492" w:rsidRPr="00492492">
          <w:rPr>
            <w:rFonts w:ascii="Book Antiqua" w:hAnsi="Book Antiqua"/>
            <w:i/>
            <w:iCs/>
            <w:lang w:val="pt-PT"/>
          </w:rPr>
          <w:t>counting</w:t>
        </w:r>
        <w:proofErr w:type="spellEnd"/>
        <w:r w:rsidR="00492492" w:rsidRPr="00492492">
          <w:rPr>
            <w:rFonts w:ascii="Book Antiqua" w:hAnsi="Book Antiqua"/>
            <w:i/>
            <w:iCs/>
            <w:lang w:val="pt-PT"/>
          </w:rPr>
          <w:t xml:space="preserve"> </w:t>
        </w:r>
        <w:proofErr w:type="spellStart"/>
        <w:r w:rsidR="00492492" w:rsidRPr="00492492">
          <w:rPr>
            <w:rFonts w:ascii="Book Antiqua" w:hAnsi="Book Antiqua"/>
            <w:i/>
            <w:iCs/>
            <w:lang w:val="pt-PT"/>
          </w:rPr>
          <w:t>sort</w:t>
        </w:r>
        <w:proofErr w:type="spellEnd"/>
        <w:r w:rsidR="00492492" w:rsidRPr="00492492">
          <w:rPr>
            <w:rFonts w:ascii="Book Antiqua" w:hAnsi="Book Antiqua"/>
            <w:lang w:val="pt-PT"/>
          </w:rPr>
          <w:t xml:space="preserve"> e este utiliza </w:t>
        </w:r>
        <w:proofErr w:type="spellStart"/>
        <w:r w:rsidR="00492492" w:rsidRPr="00492492">
          <w:rPr>
            <w:rFonts w:ascii="Book Antiqua" w:hAnsi="Book Antiqua"/>
            <w:i/>
            <w:iCs/>
            <w:lang w:val="pt-PT"/>
          </w:rPr>
          <w:t>arrays</w:t>
        </w:r>
      </w:ins>
      <w:proofErr w:type="spellEnd"/>
      <w:ins w:id="258" w:author="ssimoes" w:date="2022-05-15T12:59:00Z">
        <w:r w:rsidR="00492492" w:rsidRPr="00492492">
          <w:rPr>
            <w:rFonts w:ascii="Book Antiqua" w:hAnsi="Book Antiqua"/>
            <w:lang w:val="pt-PT"/>
            <w:rPrChange w:id="259" w:author="ssimoes" w:date="2022-05-15T12:59:00Z">
              <w:rPr>
                <w:lang w:val="pt-PT"/>
              </w:rPr>
            </w:rPrChange>
          </w:rPr>
          <w:t xml:space="preserve"> auxiliares de tamanho </w:t>
        </w:r>
        <w:r w:rsidR="00492492" w:rsidRPr="00492492">
          <w:rPr>
            <w:rFonts w:ascii="Book Antiqua" w:hAnsi="Book Antiqua"/>
            <w:i/>
            <w:iCs/>
            <w:lang w:val="pt-PT"/>
            <w:rPrChange w:id="260" w:author="ssimoes" w:date="2022-05-15T12:59:00Z">
              <w:rPr>
                <w:i/>
                <w:iCs/>
                <w:lang w:val="pt-PT"/>
              </w:rPr>
            </w:rPrChange>
          </w:rPr>
          <w:t>n</w:t>
        </w:r>
        <w:r w:rsidR="00492492" w:rsidRPr="00492492">
          <w:rPr>
            <w:rFonts w:ascii="Book Antiqua" w:hAnsi="Book Antiqua"/>
            <w:lang w:val="pt-PT"/>
            <w:rPrChange w:id="261" w:author="ssimoes" w:date="2022-05-15T12:59:00Z">
              <w:rPr>
                <w:lang w:val="pt-PT"/>
              </w:rPr>
            </w:rPrChange>
          </w:rPr>
          <w:t xml:space="preserve"> e </w:t>
        </w:r>
        <w:r w:rsidR="00492492" w:rsidRPr="00492492">
          <w:rPr>
            <w:rFonts w:ascii="Book Antiqua" w:hAnsi="Book Antiqua"/>
            <w:i/>
            <w:iCs/>
            <w:lang w:val="pt-PT"/>
            <w:rPrChange w:id="262" w:author="ssimoes" w:date="2022-05-15T12:59:00Z">
              <w:rPr>
                <w:i/>
                <w:iCs/>
                <w:lang w:val="pt-PT"/>
              </w:rPr>
            </w:rPrChange>
          </w:rPr>
          <w:t>k</w:t>
        </w:r>
        <w:r w:rsidR="00492492" w:rsidRPr="00492492">
          <w:rPr>
            <w:rFonts w:ascii="Book Antiqua" w:hAnsi="Book Antiqua"/>
            <w:lang w:val="pt-PT"/>
            <w:rPrChange w:id="263" w:author="ssimoes" w:date="2022-05-15T12:59:00Z">
              <w:rPr>
                <w:lang w:val="pt-PT"/>
              </w:rPr>
            </w:rPrChange>
          </w:rPr>
          <w:t>.</w:t>
        </w:r>
      </w:ins>
    </w:p>
    <w:p w14:paraId="426F5D4A" w14:textId="54F0AC9C" w:rsidR="0075199A" w:rsidRPr="005977DF" w:rsidDel="000561F4" w:rsidRDefault="0084116D" w:rsidP="00066C34">
      <w:pPr>
        <w:pStyle w:val="Standard"/>
        <w:spacing w:before="0" w:after="0"/>
        <w:rPr>
          <w:del w:id="264" w:author="ssimoes" w:date="2022-05-01T23:06:00Z"/>
          <w:sz w:val="32"/>
          <w:szCs w:val="36"/>
          <w:lang w:val="pt-PT"/>
          <w:rPrChange w:id="265" w:author="ssimoes" w:date="2022-05-08T22:37:00Z">
            <w:rPr>
              <w:del w:id="266" w:author="ssimoes" w:date="2022-05-01T23:06:00Z"/>
              <w:lang w:val="pt-PT"/>
            </w:rPr>
          </w:rPrChange>
        </w:rPr>
        <w:pPrChange w:id="267" w:author="ssimoes" w:date="2022-05-15T12:42:00Z">
          <w:pPr>
            <w:spacing w:after="0"/>
            <w:ind w:left="-5" w:hanging="10"/>
          </w:pPr>
        </w:pPrChange>
      </w:pPr>
      <w:ins w:id="268" w:author="ssimoes" w:date="2022-05-08T22:34:00Z">
        <w:r w:rsidRPr="00492492">
          <w:rPr>
            <w:rFonts w:ascii="Book Antiqua" w:hAnsi="Book Antiqua"/>
            <w:lang w:val="pt-PT"/>
            <w:rPrChange w:id="269" w:author="ssimoes" w:date="2022-05-15T12:59:00Z">
              <w:rPr>
                <w:rFonts w:cs="Book Antiqua"/>
                <w:kern w:val="3"/>
                <w:lang w:val="pt-PT" w:eastAsia="zh-CN"/>
              </w:rPr>
            </w:rPrChange>
          </w:rPr>
          <w:tab/>
        </w:r>
      </w:ins>
      <w:del w:id="270" w:author="ssimoes" w:date="2022-05-01T23:06:00Z">
        <w:r w:rsidR="0075199A"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5AB8AC" w14:textId="3925E4D8" w:rsidR="0075199A" w:rsidRPr="007C3AE7" w:rsidDel="000561F4" w:rsidRDefault="0075199A" w:rsidP="00066C34">
      <w:pPr>
        <w:pStyle w:val="Standard"/>
        <w:spacing w:before="0" w:after="0"/>
        <w:rPr>
          <w:del w:id="271" w:author="ssimoes" w:date="2022-05-01T23:06:00Z"/>
          <w:lang w:val="pt-PT"/>
        </w:rPr>
        <w:pPrChange w:id="272" w:author="ssimoes" w:date="2022-05-15T12:42:00Z">
          <w:pPr>
            <w:spacing w:after="0"/>
            <w:ind w:left="-5" w:hanging="10"/>
          </w:pPr>
        </w:pPrChange>
      </w:pPr>
      <w:del w:id="27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46B81B1" w14:textId="0A003AFC" w:rsidR="0075199A" w:rsidRPr="007C3AE7" w:rsidDel="000561F4" w:rsidRDefault="0075199A" w:rsidP="00066C34">
      <w:pPr>
        <w:pStyle w:val="Standard"/>
        <w:spacing w:before="0" w:after="0"/>
        <w:rPr>
          <w:del w:id="274" w:author="ssimoes" w:date="2022-05-01T23:06:00Z"/>
          <w:lang w:val="pt-PT"/>
        </w:rPr>
        <w:pPrChange w:id="275" w:author="ssimoes" w:date="2022-05-15T12:42:00Z">
          <w:pPr>
            <w:spacing w:after="0"/>
            <w:ind w:left="-5" w:hanging="10"/>
          </w:pPr>
        </w:pPrChange>
      </w:pPr>
      <w:del w:id="27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B5B29A8" w14:textId="441827D8" w:rsidR="0075199A" w:rsidRPr="007C3AE7" w:rsidDel="000561F4" w:rsidRDefault="0075199A" w:rsidP="00066C34">
      <w:pPr>
        <w:pStyle w:val="Standard"/>
        <w:spacing w:before="0" w:after="0"/>
        <w:rPr>
          <w:del w:id="277" w:author="ssimoes" w:date="2022-05-01T23:06:00Z"/>
          <w:lang w:val="pt-PT"/>
        </w:rPr>
        <w:pPrChange w:id="278" w:author="ssimoes" w:date="2022-05-15T12:42:00Z">
          <w:pPr>
            <w:spacing w:after="0"/>
            <w:ind w:left="-5" w:hanging="10"/>
          </w:pPr>
        </w:pPrChange>
      </w:pPr>
      <w:del w:id="279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35A0160" w14:textId="1646F77C" w:rsidR="0075199A" w:rsidDel="000561F4" w:rsidRDefault="0075199A" w:rsidP="007A7196">
      <w:pPr>
        <w:pStyle w:val="Standard"/>
        <w:spacing w:before="0" w:after="0"/>
        <w:rPr>
          <w:del w:id="280" w:author="ssimoes" w:date="2022-05-01T23:06:00Z"/>
          <w:sz w:val="20"/>
          <w:szCs w:val="20"/>
          <w:lang w:val="pt-PT"/>
        </w:rPr>
      </w:pPr>
      <w:del w:id="28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2C3D24F" w14:textId="5CFB2AA3" w:rsidR="0001458C" w:rsidRPr="0001458C" w:rsidDel="000561F4" w:rsidRDefault="0001458C" w:rsidP="00066C34">
      <w:pPr>
        <w:pStyle w:val="Standard"/>
        <w:spacing w:before="0" w:after="0"/>
        <w:rPr>
          <w:del w:id="282" w:author="ssimoes" w:date="2022-05-01T23:06:00Z"/>
          <w:rFonts w:cs="TimesNewRomanPSMT"/>
          <w:sz w:val="28"/>
          <w:szCs w:val="28"/>
          <w:lang w:val="pt-PT"/>
        </w:rPr>
        <w:pPrChange w:id="283" w:author="ssimoes" w:date="2022-05-15T12:42:00Z">
          <w:pPr>
            <w:pStyle w:val="Standard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A6A6A6"/>
            <w:spacing w:after="0"/>
            <w:jc w:val="center"/>
          </w:pPr>
        </w:pPrChange>
      </w:pPr>
      <w:del w:id="284" w:author="ssimoes" w:date="2022-05-01T23:06:00Z">
        <w:r w:rsidRPr="0001458C" w:rsidDel="000561F4">
          <w:rPr>
            <w:rFonts w:cs="TimesNewRomanPSMT"/>
            <w:sz w:val="28"/>
            <w:szCs w:val="28"/>
            <w:lang w:val="pt-PT"/>
          </w:rPr>
          <w:delText>Relatório Projeto 4.</w:delText>
        </w:r>
        <w:r w:rsidDel="000561F4">
          <w:rPr>
            <w:rFonts w:cs="TimesNewRomanPSMT"/>
            <w:sz w:val="28"/>
            <w:szCs w:val="28"/>
            <w:lang w:val="pt-PT"/>
          </w:rPr>
          <w:delText>2</w:delText>
        </w:r>
        <w:r w:rsidRPr="0001458C" w:rsidDel="000561F4">
          <w:rPr>
            <w:rFonts w:cs="TimesNewRomanPSMT"/>
            <w:sz w:val="28"/>
            <w:szCs w:val="28"/>
            <w:lang w:val="pt-PT"/>
          </w:rPr>
          <w:delText xml:space="preserve"> AED 2021/2022</w:delText>
        </w:r>
      </w:del>
    </w:p>
    <w:p w14:paraId="2D67D9A5" w14:textId="2A9F8BC1" w:rsidR="0001458C" w:rsidRPr="0001458C" w:rsidDel="000561F4" w:rsidRDefault="0001458C" w:rsidP="00066C34">
      <w:pPr>
        <w:pStyle w:val="Standard"/>
        <w:spacing w:before="0" w:after="0"/>
        <w:rPr>
          <w:del w:id="285" w:author="ssimoes" w:date="2022-05-01T23:06:00Z"/>
          <w:rFonts w:cs="TimesNewRomanPS-BoldMT"/>
          <w:b/>
          <w:bCs/>
          <w:sz w:val="16"/>
          <w:szCs w:val="16"/>
          <w:lang w:val="pt-PT"/>
        </w:rPr>
        <w:pPrChange w:id="286" w:author="ssimoes" w:date="2022-05-15T12:42:00Z">
          <w:pPr>
            <w:pStyle w:val="Standard"/>
            <w:spacing w:after="0"/>
          </w:pPr>
        </w:pPrChange>
      </w:pPr>
    </w:p>
    <w:p w14:paraId="04156A96" w14:textId="1E9F62EF" w:rsidR="0001458C" w:rsidRPr="00265B7C" w:rsidDel="000561F4" w:rsidRDefault="0001458C" w:rsidP="00066C34">
      <w:pPr>
        <w:pStyle w:val="Standard"/>
        <w:spacing w:before="0" w:after="0"/>
        <w:rPr>
          <w:del w:id="287" w:author="ssimoes" w:date="2022-05-01T23:06:00Z"/>
          <w:rFonts w:cs="Times New Roman"/>
          <w:sz w:val="20"/>
          <w:szCs w:val="20"/>
          <w:lang w:val="pt-PT"/>
        </w:rPr>
        <w:pPrChange w:id="288" w:author="ssimoes" w:date="2022-05-15T12:42:00Z">
          <w:pPr>
            <w:pStyle w:val="Standard"/>
          </w:pPr>
        </w:pPrChange>
      </w:pPr>
      <w:del w:id="289" w:author="ssimoes" w:date="2022-05-01T23:06:00Z">
        <w:r w:rsidRPr="00265B7C" w:rsidDel="000561F4">
          <w:rPr>
            <w:rFonts w:cs="Times New Roman"/>
            <w:sz w:val="20"/>
            <w:szCs w:val="20"/>
            <w:lang w:val="pt-PT"/>
          </w:rPr>
          <w:delText>Nome:                                                                                                                    Nº Estudante:</w:delText>
        </w:r>
      </w:del>
    </w:p>
    <w:p w14:paraId="44A6A63A" w14:textId="0E6751A1" w:rsidR="0001458C" w:rsidRPr="008F1755" w:rsidDel="000561F4" w:rsidRDefault="0001458C" w:rsidP="00066C34">
      <w:pPr>
        <w:pStyle w:val="Standard"/>
        <w:spacing w:before="0" w:after="0"/>
        <w:rPr>
          <w:del w:id="290" w:author="ssimoes" w:date="2022-05-01T23:06:00Z"/>
          <w:lang w:val="pt-PT"/>
        </w:rPr>
        <w:pPrChange w:id="291" w:author="ssimoes" w:date="2022-05-15T12:42:00Z">
          <w:pPr>
            <w:pStyle w:val="Standard"/>
          </w:pPr>
        </w:pPrChange>
      </w:pPr>
      <w:del w:id="292" w:author="ssimoes" w:date="2022-05-01T23:06:00Z">
        <w:r w:rsidDel="000561F4">
          <w:rPr>
            <w:rFonts w:cs="Times New Roman"/>
            <w:sz w:val="20"/>
            <w:szCs w:val="20"/>
            <w:lang w:val="pt-PT"/>
          </w:rPr>
          <w:delText>PL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 (inscrição):                 </w:delText>
        </w:r>
        <w:r w:rsidRPr="00265B7C" w:rsidDel="000561F4">
          <w:rPr>
            <w:rFonts w:cs="Times New Roman"/>
            <w:i/>
            <w:iCs/>
            <w:sz w:val="20"/>
            <w:szCs w:val="20"/>
            <w:lang w:val="pt-PT"/>
          </w:rPr>
          <w:delText>L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 xml:space="preserve">ogin 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no 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>Mooshak:</w:delText>
        </w:r>
      </w:del>
    </w:p>
    <w:p w14:paraId="4843DF94" w14:textId="2CB34FCD" w:rsidR="0001458C" w:rsidDel="000561F4" w:rsidRDefault="0001458C" w:rsidP="00066C34">
      <w:pPr>
        <w:pStyle w:val="Standard"/>
        <w:spacing w:before="0" w:after="0"/>
        <w:rPr>
          <w:del w:id="293" w:author="ssimoes" w:date="2022-05-01T23:06:00Z"/>
          <w:b/>
          <w:bCs/>
          <w:sz w:val="20"/>
          <w:szCs w:val="20"/>
          <w:lang w:val="pt-PT"/>
        </w:rPr>
        <w:pPrChange w:id="294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638FB115" w14:textId="2F44A731" w:rsidR="0001458C" w:rsidRPr="00265B7C" w:rsidDel="000561F4" w:rsidRDefault="0001458C" w:rsidP="00066C34">
      <w:pPr>
        <w:pStyle w:val="Standard"/>
        <w:spacing w:before="0" w:after="0"/>
        <w:rPr>
          <w:del w:id="295" w:author="ssimoes" w:date="2022-05-01T23:06:00Z"/>
          <w:sz w:val="20"/>
          <w:szCs w:val="20"/>
          <w:lang w:val="pt-PT"/>
        </w:rPr>
        <w:pPrChange w:id="296" w:author="ssimoes" w:date="2022-05-15T12:42:00Z">
          <w:pPr>
            <w:pStyle w:val="Standard"/>
            <w:spacing w:after="0" w:line="360" w:lineRule="auto"/>
            <w:jc w:val="left"/>
          </w:pPr>
        </w:pPrChange>
      </w:pPr>
      <w:del w:id="297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Tabela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R="00555E34" w:rsidDel="000561F4">
          <w:rPr>
            <w:b/>
            <w:bCs/>
            <w:sz w:val="20"/>
            <w:szCs w:val="20"/>
            <w:lang w:val="pt-PT"/>
          </w:rPr>
          <w:delText>(S3)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  <w:delText>Gráfico</w:delText>
        </w:r>
        <w:r w:rsidR="00555E34" w:rsidDel="000561F4">
          <w:rPr>
            <w:b/>
            <w:bCs/>
            <w:sz w:val="20"/>
            <w:szCs w:val="20"/>
            <w:lang w:val="pt-PT"/>
          </w:rPr>
          <w:delText xml:space="preserve">   (S3)</w:delText>
        </w:r>
      </w:del>
    </w:p>
    <w:p w14:paraId="1A896259" w14:textId="77CEBEE4" w:rsidR="0001458C" w:rsidDel="000561F4" w:rsidRDefault="0001458C" w:rsidP="00066C34">
      <w:pPr>
        <w:pStyle w:val="Standard"/>
        <w:spacing w:before="0" w:after="0"/>
        <w:rPr>
          <w:del w:id="298" w:author="ssimoes" w:date="2022-05-01T23:06:00Z"/>
          <w:sz w:val="20"/>
          <w:szCs w:val="20"/>
          <w:lang w:val="pt-PT"/>
        </w:rPr>
        <w:pPrChange w:id="299" w:author="ssimoes" w:date="2022-05-15T12:42:00Z">
          <w:pPr>
            <w:pStyle w:val="Standard"/>
            <w:spacing w:after="0" w:line="360" w:lineRule="auto"/>
          </w:pPr>
        </w:pPrChange>
      </w:pPr>
    </w:p>
    <w:p w14:paraId="238EC381" w14:textId="517E2497" w:rsidR="0001458C" w:rsidDel="000561F4" w:rsidRDefault="0001458C" w:rsidP="00066C34">
      <w:pPr>
        <w:pStyle w:val="Standard"/>
        <w:spacing w:before="0" w:after="0"/>
        <w:rPr>
          <w:del w:id="300" w:author="ssimoes" w:date="2022-05-01T23:06:00Z"/>
          <w:sz w:val="20"/>
          <w:szCs w:val="20"/>
          <w:lang w:val="pt-PT"/>
        </w:rPr>
        <w:pPrChange w:id="301" w:author="ssimoes" w:date="2022-05-15T12:42:00Z">
          <w:pPr>
            <w:pStyle w:val="Standard"/>
            <w:spacing w:after="0" w:line="360" w:lineRule="auto"/>
          </w:pPr>
        </w:pPrChange>
      </w:pPr>
    </w:p>
    <w:p w14:paraId="047701A7" w14:textId="6F4EA71E" w:rsidR="0075199A" w:rsidDel="000561F4" w:rsidRDefault="0075199A" w:rsidP="00066C34">
      <w:pPr>
        <w:pStyle w:val="Standard"/>
        <w:spacing w:before="0" w:after="0"/>
        <w:rPr>
          <w:del w:id="302" w:author="ssimoes" w:date="2022-05-01T23:06:00Z"/>
          <w:sz w:val="20"/>
          <w:szCs w:val="20"/>
          <w:lang w:val="pt-PT"/>
        </w:rPr>
        <w:pPrChange w:id="303" w:author="ssimoes" w:date="2022-05-15T12:42:00Z">
          <w:pPr>
            <w:pStyle w:val="Standard"/>
            <w:spacing w:after="0" w:line="360" w:lineRule="auto"/>
          </w:pPr>
        </w:pPrChange>
      </w:pPr>
    </w:p>
    <w:p w14:paraId="2F8F6118" w14:textId="376E2A2D" w:rsidR="0075199A" w:rsidDel="000561F4" w:rsidRDefault="0075199A" w:rsidP="00066C34">
      <w:pPr>
        <w:pStyle w:val="Standard"/>
        <w:spacing w:before="0" w:after="0"/>
        <w:rPr>
          <w:del w:id="304" w:author="ssimoes" w:date="2022-05-01T23:06:00Z"/>
          <w:sz w:val="20"/>
          <w:szCs w:val="20"/>
          <w:lang w:val="pt-PT"/>
        </w:rPr>
        <w:pPrChange w:id="305" w:author="ssimoes" w:date="2022-05-15T12:42:00Z">
          <w:pPr>
            <w:pStyle w:val="Standard"/>
            <w:spacing w:after="0" w:line="360" w:lineRule="auto"/>
          </w:pPr>
        </w:pPrChange>
      </w:pPr>
    </w:p>
    <w:p w14:paraId="71745B6A" w14:textId="1854D8FE" w:rsidR="0075199A" w:rsidDel="000561F4" w:rsidRDefault="0075199A" w:rsidP="00066C34">
      <w:pPr>
        <w:pStyle w:val="Standard"/>
        <w:spacing w:before="0" w:after="0"/>
        <w:rPr>
          <w:del w:id="306" w:author="ssimoes" w:date="2022-05-01T23:06:00Z"/>
          <w:sz w:val="20"/>
          <w:szCs w:val="20"/>
          <w:lang w:val="pt-PT"/>
        </w:rPr>
        <w:pPrChange w:id="307" w:author="ssimoes" w:date="2022-05-15T12:42:00Z">
          <w:pPr>
            <w:pStyle w:val="Standard"/>
            <w:spacing w:after="0" w:line="360" w:lineRule="auto"/>
          </w:pPr>
        </w:pPrChange>
      </w:pPr>
    </w:p>
    <w:p w14:paraId="37613A5D" w14:textId="0A15372F" w:rsidR="0075199A" w:rsidDel="000561F4" w:rsidRDefault="0075199A" w:rsidP="00066C34">
      <w:pPr>
        <w:pStyle w:val="Standard"/>
        <w:spacing w:before="0" w:after="0"/>
        <w:rPr>
          <w:del w:id="308" w:author="ssimoes" w:date="2022-05-01T23:06:00Z"/>
          <w:sz w:val="20"/>
          <w:szCs w:val="20"/>
          <w:lang w:val="pt-PT"/>
        </w:rPr>
        <w:pPrChange w:id="309" w:author="ssimoes" w:date="2022-05-15T12:42:00Z">
          <w:pPr>
            <w:pStyle w:val="Standard"/>
            <w:spacing w:after="0" w:line="360" w:lineRule="auto"/>
          </w:pPr>
        </w:pPrChange>
      </w:pPr>
    </w:p>
    <w:p w14:paraId="1AAC13AF" w14:textId="6AF2AE4F" w:rsidR="0075199A" w:rsidDel="000561F4" w:rsidRDefault="0075199A" w:rsidP="00066C34">
      <w:pPr>
        <w:pStyle w:val="Standard"/>
        <w:spacing w:before="0" w:after="0"/>
        <w:rPr>
          <w:del w:id="310" w:author="ssimoes" w:date="2022-05-01T23:06:00Z"/>
          <w:sz w:val="20"/>
          <w:szCs w:val="20"/>
          <w:lang w:val="pt-PT"/>
        </w:rPr>
        <w:pPrChange w:id="311" w:author="ssimoes" w:date="2022-05-15T12:42:00Z">
          <w:pPr>
            <w:pStyle w:val="Standard"/>
            <w:spacing w:after="0" w:line="360" w:lineRule="auto"/>
          </w:pPr>
        </w:pPrChange>
      </w:pPr>
    </w:p>
    <w:p w14:paraId="4FC97961" w14:textId="155649FC" w:rsidR="003D3B6F" w:rsidRPr="003D3B6F" w:rsidDel="000561F4" w:rsidRDefault="003D3B6F" w:rsidP="00066C34">
      <w:pPr>
        <w:pStyle w:val="Standard"/>
        <w:spacing w:before="0" w:after="0"/>
        <w:rPr>
          <w:del w:id="312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313" w:author="ssimoes" w:date="2022-05-15T12:42:00Z">
          <w:pPr>
            <w:pStyle w:val="Standard"/>
            <w:spacing w:after="0" w:line="360" w:lineRule="auto"/>
            <w:jc w:val="center"/>
          </w:pPr>
        </w:pPrChange>
      </w:pPr>
      <w:del w:id="314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Complexidade temporal da função PERCENTIL em ordem ao número M </w:delText>
        </w:r>
      </w:del>
    </w:p>
    <w:p w14:paraId="7F42609E" w14:textId="6E0D6DE0" w:rsidR="003D3B6F" w:rsidDel="000561F4" w:rsidRDefault="003D3B6F" w:rsidP="00066C34">
      <w:pPr>
        <w:pStyle w:val="Standard"/>
        <w:spacing w:before="0" w:after="0"/>
        <w:rPr>
          <w:del w:id="315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316" w:author="ssimoes" w:date="2022-05-15T12:42:00Z">
          <w:pPr>
            <w:pStyle w:val="Standard"/>
            <w:spacing w:after="0" w:line="360" w:lineRule="auto"/>
            <w:jc w:val="center"/>
          </w:pPr>
        </w:pPrChange>
      </w:pPr>
      <w:del w:id="317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de valores para os quais é calculado o percentil e ao número N de valores de elevação n</w:delText>
        </w:r>
        <w:r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a matriz 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raster.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br/>
          <w:delText>Considerar na complexidade temporal o tempo de ordenamento quando se aplicar.</w:delText>
        </w:r>
      </w:del>
    </w:p>
    <w:p w14:paraId="68F611BF" w14:textId="04EB7751" w:rsidR="00787144" w:rsidRPr="003D3B6F" w:rsidDel="000561F4" w:rsidRDefault="0075199A" w:rsidP="00066C34">
      <w:pPr>
        <w:pStyle w:val="Standard"/>
        <w:spacing w:before="0" w:after="0"/>
        <w:rPr>
          <w:del w:id="318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319" w:author="ssimoes" w:date="2022-05-15T12:42:00Z">
          <w:pPr>
            <w:pStyle w:val="Standard"/>
            <w:spacing w:after="0" w:line="360" w:lineRule="auto"/>
            <w:jc w:val="center"/>
          </w:pPr>
        </w:pPrChange>
      </w:pPr>
      <w:del w:id="320" w:author="ssimoes" w:date="2022-05-01T23:06:00Z">
        <w:r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SUGESTÃO:  usar M = N, ex.  M = N = 100K 200K .. 1000K</w:delText>
        </w:r>
      </w:del>
    </w:p>
    <w:p w14:paraId="258FF519" w14:textId="584D0C6E" w:rsidR="003D3B6F" w:rsidDel="000561F4" w:rsidRDefault="003D3B6F" w:rsidP="00066C34">
      <w:pPr>
        <w:pStyle w:val="Standard"/>
        <w:spacing w:before="0" w:after="0"/>
        <w:rPr>
          <w:del w:id="321" w:author="ssimoes" w:date="2022-05-01T23:06:00Z"/>
          <w:sz w:val="20"/>
          <w:szCs w:val="20"/>
          <w:lang w:val="pt-PT"/>
        </w:rPr>
        <w:pPrChange w:id="322" w:author="ssimoes" w:date="2022-05-15T12:42:00Z">
          <w:pPr>
            <w:pStyle w:val="Standard"/>
            <w:spacing w:after="0" w:line="360" w:lineRule="auto"/>
          </w:pPr>
        </w:pPrChange>
      </w:pPr>
    </w:p>
    <w:p w14:paraId="0F602D12" w14:textId="1EE2C608" w:rsidR="0001458C" w:rsidDel="000561F4" w:rsidRDefault="0001458C" w:rsidP="00066C34">
      <w:pPr>
        <w:pStyle w:val="Standard"/>
        <w:spacing w:before="0" w:after="0"/>
        <w:rPr>
          <w:del w:id="323" w:author="ssimoes" w:date="2022-05-01T23:06:00Z"/>
          <w:sz w:val="20"/>
          <w:szCs w:val="20"/>
          <w:lang w:val="pt-PT"/>
        </w:rPr>
        <w:pPrChange w:id="324" w:author="ssimoes" w:date="2022-05-15T12:42:00Z">
          <w:pPr>
            <w:pStyle w:val="Standard"/>
            <w:spacing w:after="0" w:line="360" w:lineRule="auto"/>
          </w:pPr>
        </w:pPrChange>
      </w:pPr>
    </w:p>
    <w:p w14:paraId="21E7A411" w14:textId="7CD3F439" w:rsidR="0075199A" w:rsidDel="000561F4" w:rsidRDefault="0075199A" w:rsidP="00066C34">
      <w:pPr>
        <w:pStyle w:val="Standard"/>
        <w:spacing w:before="0" w:after="0"/>
        <w:rPr>
          <w:del w:id="325" w:author="ssimoes" w:date="2022-05-01T23:06:00Z"/>
          <w:sz w:val="20"/>
          <w:szCs w:val="20"/>
          <w:lang w:val="pt-PT"/>
        </w:rPr>
        <w:pPrChange w:id="326" w:author="ssimoes" w:date="2022-05-15T12:42:00Z">
          <w:pPr>
            <w:pStyle w:val="Standard"/>
            <w:spacing w:after="0" w:line="360" w:lineRule="auto"/>
          </w:pPr>
        </w:pPrChange>
      </w:pPr>
    </w:p>
    <w:p w14:paraId="5DA41E32" w14:textId="6A4D2E4F" w:rsidR="0075199A" w:rsidDel="000561F4" w:rsidRDefault="0075199A" w:rsidP="00066C34">
      <w:pPr>
        <w:pStyle w:val="Standard"/>
        <w:spacing w:before="0" w:after="0"/>
        <w:rPr>
          <w:del w:id="327" w:author="ssimoes" w:date="2022-05-01T23:06:00Z"/>
          <w:sz w:val="20"/>
          <w:szCs w:val="20"/>
          <w:lang w:val="pt-PT"/>
        </w:rPr>
        <w:pPrChange w:id="328" w:author="ssimoes" w:date="2022-05-15T12:42:00Z">
          <w:pPr>
            <w:pStyle w:val="Standard"/>
            <w:spacing w:after="0" w:line="360" w:lineRule="auto"/>
          </w:pPr>
        </w:pPrChange>
      </w:pPr>
    </w:p>
    <w:p w14:paraId="0B53FD94" w14:textId="2DF6736D" w:rsidR="0075199A" w:rsidDel="000561F4" w:rsidRDefault="0075199A" w:rsidP="00066C34">
      <w:pPr>
        <w:pStyle w:val="Standard"/>
        <w:spacing w:before="0" w:after="0"/>
        <w:rPr>
          <w:del w:id="329" w:author="ssimoes" w:date="2022-05-01T23:06:00Z"/>
          <w:sz w:val="20"/>
          <w:szCs w:val="20"/>
          <w:lang w:val="pt-PT"/>
        </w:rPr>
        <w:pPrChange w:id="330" w:author="ssimoes" w:date="2022-05-15T12:42:00Z">
          <w:pPr>
            <w:pStyle w:val="Standard"/>
            <w:spacing w:after="0" w:line="360" w:lineRule="auto"/>
          </w:pPr>
        </w:pPrChange>
      </w:pPr>
    </w:p>
    <w:p w14:paraId="4E0ABC62" w14:textId="62B6F78F" w:rsidR="0075199A" w:rsidDel="000561F4" w:rsidRDefault="0075199A" w:rsidP="00066C34">
      <w:pPr>
        <w:pStyle w:val="Standard"/>
        <w:spacing w:before="0" w:after="0"/>
        <w:rPr>
          <w:del w:id="331" w:author="ssimoes" w:date="2022-05-01T23:06:00Z"/>
          <w:sz w:val="20"/>
          <w:szCs w:val="20"/>
          <w:lang w:val="pt-PT"/>
        </w:rPr>
        <w:pPrChange w:id="332" w:author="ssimoes" w:date="2022-05-15T12:42:00Z">
          <w:pPr>
            <w:pStyle w:val="Standard"/>
            <w:spacing w:after="0" w:line="360" w:lineRule="auto"/>
          </w:pPr>
        </w:pPrChange>
      </w:pPr>
    </w:p>
    <w:p w14:paraId="4821D514" w14:textId="40DE677A" w:rsidR="0001458C" w:rsidRPr="007C3AE7" w:rsidDel="000561F4" w:rsidRDefault="0001458C" w:rsidP="00066C34">
      <w:pPr>
        <w:pStyle w:val="Standard"/>
        <w:spacing w:before="0" w:after="0"/>
        <w:rPr>
          <w:del w:id="333" w:author="ssimoes" w:date="2022-05-01T23:06:00Z"/>
          <w:lang w:val="pt-PT"/>
        </w:rPr>
        <w:pPrChange w:id="334" w:author="ssimoes" w:date="2022-05-15T12:42:00Z">
          <w:pPr>
            <w:spacing w:after="86" w:line="265" w:lineRule="auto"/>
            <w:ind w:left="-5" w:hanging="10"/>
          </w:pPr>
        </w:pPrChange>
      </w:pPr>
      <w:del w:id="335" w:author="ssimoes" w:date="2022-05-01T23:06:00Z">
        <w:r w:rsidDel="000561F4">
          <w:rPr>
            <w:sz w:val="20"/>
            <w:lang w:val="pt-PT"/>
          </w:rPr>
          <w:delText xml:space="preserve">(1) Descreva sucintamente as otimizações feitas ao QuickSort.  </w:delText>
        </w:r>
        <w:r w:rsidRPr="007C3AE7" w:rsidDel="000561F4">
          <w:rPr>
            <w:sz w:val="20"/>
            <w:lang w:val="pt-PT"/>
          </w:rPr>
          <w:delText xml:space="preserve">A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está de acordo com o esperado? Justifique. </w:delText>
        </w:r>
      </w:del>
    </w:p>
    <w:p w14:paraId="54F83276" w14:textId="0D015C1D" w:rsidR="0001458C" w:rsidRPr="007C3AE7" w:rsidDel="000561F4" w:rsidRDefault="0001458C" w:rsidP="00066C34">
      <w:pPr>
        <w:pStyle w:val="Standard"/>
        <w:spacing w:before="0" w:after="0"/>
        <w:rPr>
          <w:del w:id="336" w:author="ssimoes" w:date="2022-05-01T23:06:00Z"/>
          <w:lang w:val="pt-PT"/>
        </w:rPr>
        <w:pPrChange w:id="337" w:author="ssimoes" w:date="2022-05-15T12:42:00Z">
          <w:pPr>
            <w:spacing w:after="0"/>
            <w:ind w:left="-5" w:hanging="10"/>
          </w:pPr>
        </w:pPrChange>
      </w:pPr>
      <w:del w:id="33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0B4BCAC" w14:textId="555CA1BB" w:rsidR="0001458C" w:rsidDel="000561F4" w:rsidRDefault="0001458C" w:rsidP="00066C34">
      <w:pPr>
        <w:pStyle w:val="Standard"/>
        <w:spacing w:before="0" w:after="0"/>
        <w:rPr>
          <w:del w:id="339" w:author="ssimoes" w:date="2022-05-01T23:06:00Z"/>
          <w:sz w:val="20"/>
          <w:lang w:val="pt-PT"/>
        </w:rPr>
        <w:pPrChange w:id="340" w:author="ssimoes" w:date="2022-05-15T12:42:00Z">
          <w:pPr>
            <w:spacing w:after="0"/>
            <w:ind w:left="-5" w:hanging="10"/>
          </w:pPr>
        </w:pPrChange>
      </w:pPr>
      <w:del w:id="34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86A0C96" w14:textId="5DB57160" w:rsidR="0001458C" w:rsidRPr="007C3AE7" w:rsidDel="000561F4" w:rsidRDefault="0001458C" w:rsidP="00066C34">
      <w:pPr>
        <w:pStyle w:val="Standard"/>
        <w:spacing w:before="0" w:after="0"/>
        <w:rPr>
          <w:del w:id="342" w:author="ssimoes" w:date="2022-05-01T23:06:00Z"/>
          <w:lang w:val="pt-PT"/>
        </w:rPr>
        <w:pPrChange w:id="343" w:author="ssimoes" w:date="2022-05-15T12:42:00Z">
          <w:pPr>
            <w:spacing w:after="0"/>
            <w:ind w:left="-5" w:hanging="10"/>
          </w:pPr>
        </w:pPrChange>
      </w:pPr>
    </w:p>
    <w:p w14:paraId="40B6EA3A" w14:textId="255EE33B" w:rsidR="0001458C" w:rsidRPr="007C3AE7" w:rsidDel="000561F4" w:rsidRDefault="0001458C" w:rsidP="00066C34">
      <w:pPr>
        <w:pStyle w:val="Standard"/>
        <w:spacing w:before="0" w:after="0"/>
        <w:rPr>
          <w:del w:id="344" w:author="ssimoes" w:date="2022-05-01T23:06:00Z"/>
          <w:lang w:val="pt-PT"/>
        </w:rPr>
        <w:pPrChange w:id="345" w:author="ssimoes" w:date="2022-05-15T12:42:00Z">
          <w:pPr>
            <w:spacing w:after="0"/>
            <w:ind w:left="-5" w:hanging="10"/>
          </w:pPr>
        </w:pPrChange>
      </w:pPr>
      <w:del w:id="34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6A5A4FA" w14:textId="68D21F94" w:rsidR="0001458C" w:rsidRPr="007C3AE7" w:rsidDel="000561F4" w:rsidRDefault="0001458C" w:rsidP="00066C34">
      <w:pPr>
        <w:pStyle w:val="Standard"/>
        <w:spacing w:before="0" w:after="0"/>
        <w:rPr>
          <w:del w:id="347" w:author="ssimoes" w:date="2022-05-01T23:06:00Z"/>
          <w:lang w:val="pt-PT"/>
        </w:rPr>
        <w:pPrChange w:id="348" w:author="ssimoes" w:date="2022-05-15T12:42:00Z">
          <w:pPr>
            <w:spacing w:after="0"/>
            <w:ind w:left="-5" w:hanging="10"/>
          </w:pPr>
        </w:pPrChange>
      </w:pPr>
      <w:del w:id="349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BB6EA21" w14:textId="3C48A581" w:rsidR="0001458C" w:rsidRPr="007C3AE7" w:rsidDel="000561F4" w:rsidRDefault="0001458C" w:rsidP="00066C34">
      <w:pPr>
        <w:pStyle w:val="Standard"/>
        <w:spacing w:before="0" w:after="0"/>
        <w:rPr>
          <w:del w:id="350" w:author="ssimoes" w:date="2022-05-01T23:06:00Z"/>
          <w:lang w:val="pt-PT"/>
        </w:rPr>
        <w:pPrChange w:id="351" w:author="ssimoes" w:date="2022-05-15T12:42:00Z">
          <w:pPr>
            <w:spacing w:after="0"/>
            <w:ind w:left="-5" w:hanging="10"/>
          </w:pPr>
        </w:pPrChange>
      </w:pPr>
      <w:del w:id="35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326CC1B" w14:textId="2ECEE6BD" w:rsidR="0001458C" w:rsidDel="000561F4" w:rsidRDefault="0001458C" w:rsidP="007A7196">
      <w:pPr>
        <w:pStyle w:val="Standard"/>
        <w:spacing w:before="0" w:after="0"/>
        <w:rPr>
          <w:del w:id="353" w:author="ssimoes" w:date="2022-05-01T23:06:00Z"/>
          <w:sz w:val="20"/>
          <w:szCs w:val="20"/>
          <w:lang w:val="pt-PT"/>
        </w:rPr>
      </w:pPr>
      <w:del w:id="35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2A12DC8" w14:textId="5276A837" w:rsidR="0001458C" w:rsidDel="000561F4" w:rsidRDefault="0001458C" w:rsidP="00066C34">
      <w:pPr>
        <w:pStyle w:val="Standard"/>
        <w:spacing w:before="0" w:after="0"/>
        <w:rPr>
          <w:del w:id="355" w:author="ssimoes" w:date="2022-05-01T23:06:00Z"/>
          <w:b/>
          <w:bCs/>
          <w:sz w:val="20"/>
          <w:szCs w:val="20"/>
          <w:lang w:val="pt-PT"/>
        </w:rPr>
        <w:pPrChange w:id="356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101CD050" w14:textId="2D2031BB" w:rsidR="00787144" w:rsidRPr="003D3B6F" w:rsidDel="000561F4" w:rsidRDefault="00787144" w:rsidP="00066C34">
      <w:pPr>
        <w:pStyle w:val="Standard"/>
        <w:spacing w:before="0" w:after="0"/>
        <w:rPr>
          <w:del w:id="357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358" w:author="ssimoes" w:date="2022-05-15T12:42:00Z">
          <w:pPr>
            <w:pStyle w:val="Standard"/>
            <w:spacing w:after="0" w:line="360" w:lineRule="auto"/>
            <w:jc w:val="center"/>
          </w:pPr>
        </w:pPrChange>
      </w:pPr>
    </w:p>
    <w:p w14:paraId="5848343E" w14:textId="47208E0D" w:rsidR="003D3B6F" w:rsidDel="000561F4" w:rsidRDefault="003D3B6F" w:rsidP="00066C34">
      <w:pPr>
        <w:pStyle w:val="Standard"/>
        <w:spacing w:before="0" w:after="0"/>
        <w:rPr>
          <w:del w:id="359" w:author="ssimoes" w:date="2022-05-01T23:06:00Z"/>
          <w:sz w:val="20"/>
          <w:szCs w:val="20"/>
          <w:lang w:val="pt-PT"/>
        </w:rPr>
        <w:pPrChange w:id="360" w:author="ssimoes" w:date="2022-05-15T12:42:00Z">
          <w:pPr>
            <w:pStyle w:val="Standard"/>
            <w:spacing w:after="0" w:line="360" w:lineRule="auto"/>
          </w:pPr>
        </w:pPrChange>
      </w:pPr>
    </w:p>
    <w:p w14:paraId="378DAEF9" w14:textId="46F66EA0" w:rsidR="0001458C" w:rsidDel="000561F4" w:rsidRDefault="0001458C" w:rsidP="00066C34">
      <w:pPr>
        <w:pStyle w:val="Standard"/>
        <w:spacing w:before="0" w:after="0"/>
        <w:rPr>
          <w:del w:id="361" w:author="ssimoes" w:date="2022-05-01T23:06:00Z"/>
          <w:sz w:val="20"/>
          <w:szCs w:val="20"/>
          <w:lang w:val="pt-PT"/>
        </w:rPr>
        <w:pPrChange w:id="362" w:author="ssimoes" w:date="2022-05-15T12:42:00Z">
          <w:pPr>
            <w:pStyle w:val="Standard"/>
            <w:spacing w:after="0" w:line="360" w:lineRule="auto"/>
          </w:pPr>
        </w:pPrChange>
      </w:pPr>
    </w:p>
    <w:p w14:paraId="01A172D8" w14:textId="737AEBFB" w:rsidR="0075199A" w:rsidRPr="007C3AE7" w:rsidDel="000561F4" w:rsidRDefault="0075199A" w:rsidP="00066C34">
      <w:pPr>
        <w:pStyle w:val="Standard"/>
        <w:spacing w:before="0" w:after="0"/>
        <w:rPr>
          <w:del w:id="363" w:author="ssimoes" w:date="2022-05-01T23:06:00Z"/>
          <w:lang w:val="pt-PT"/>
        </w:rPr>
        <w:pPrChange w:id="364" w:author="ssimoes" w:date="2022-05-15T12:42:00Z">
          <w:pPr>
            <w:spacing w:after="86" w:line="265" w:lineRule="auto"/>
            <w:ind w:left="-5" w:hanging="10"/>
          </w:pPr>
        </w:pPrChange>
      </w:pPr>
      <w:del w:id="365" w:author="ssimoes" w:date="2022-05-01T23:06:00Z">
        <w:r w:rsidDel="000561F4">
          <w:rPr>
            <w:sz w:val="20"/>
            <w:lang w:val="pt-PT"/>
          </w:rPr>
          <w:delText>Qual a</w:delText>
        </w:r>
        <w:r w:rsidRPr="007C3AE7" w:rsidDel="000561F4">
          <w:rPr>
            <w:sz w:val="20"/>
            <w:lang w:val="pt-PT"/>
          </w:rPr>
          <w:delText xml:space="preserve">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</w:delText>
        </w:r>
        <w:r w:rsidDel="000561F4">
          <w:rPr>
            <w:sz w:val="20"/>
            <w:lang w:val="pt-PT"/>
          </w:rPr>
          <w:delText xml:space="preserve">para a complexidade espacial na solução S3? </w:delText>
        </w:r>
        <w:r w:rsidRPr="007C3AE7" w:rsidDel="000561F4">
          <w:rPr>
            <w:sz w:val="20"/>
            <w:lang w:val="pt-PT"/>
          </w:rPr>
          <w:delText xml:space="preserve">Justifique. </w:delText>
        </w:r>
      </w:del>
    </w:p>
    <w:p w14:paraId="786F1335" w14:textId="40F36685" w:rsidR="0001458C" w:rsidRPr="007C3AE7" w:rsidDel="000561F4" w:rsidRDefault="0001458C" w:rsidP="00066C34">
      <w:pPr>
        <w:pStyle w:val="Standard"/>
        <w:spacing w:before="0" w:after="0"/>
        <w:rPr>
          <w:del w:id="366" w:author="ssimoes" w:date="2022-05-01T23:06:00Z"/>
          <w:lang w:val="pt-PT"/>
        </w:rPr>
        <w:pPrChange w:id="367" w:author="ssimoes" w:date="2022-05-15T12:42:00Z">
          <w:pPr>
            <w:spacing w:after="0"/>
            <w:ind w:left="-5" w:hanging="10"/>
          </w:pPr>
        </w:pPrChange>
      </w:pPr>
      <w:del w:id="36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840E2CC" w14:textId="204DE01C" w:rsidR="0001458C" w:rsidRPr="007C3AE7" w:rsidDel="000561F4" w:rsidRDefault="0001458C" w:rsidP="00066C34">
      <w:pPr>
        <w:pStyle w:val="Standard"/>
        <w:spacing w:before="0" w:after="0"/>
        <w:rPr>
          <w:del w:id="369" w:author="ssimoes" w:date="2022-05-01T23:06:00Z"/>
          <w:lang w:val="pt-PT"/>
        </w:rPr>
        <w:pPrChange w:id="370" w:author="ssimoes" w:date="2022-05-15T12:42:00Z">
          <w:pPr>
            <w:spacing w:after="0"/>
            <w:ind w:left="-5" w:hanging="10"/>
          </w:pPr>
        </w:pPrChange>
      </w:pPr>
      <w:del w:id="37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C498067" w14:textId="5658F093" w:rsidR="0001458C" w:rsidRPr="007C3AE7" w:rsidDel="000561F4" w:rsidRDefault="0001458C" w:rsidP="00066C34">
      <w:pPr>
        <w:pStyle w:val="Standard"/>
        <w:spacing w:before="0" w:after="0"/>
        <w:rPr>
          <w:del w:id="372" w:author="ssimoes" w:date="2022-05-01T23:06:00Z"/>
          <w:lang w:val="pt-PT"/>
        </w:rPr>
        <w:pPrChange w:id="373" w:author="ssimoes" w:date="2022-05-15T12:42:00Z">
          <w:pPr>
            <w:spacing w:after="0"/>
            <w:ind w:left="-5" w:hanging="10"/>
          </w:pPr>
        </w:pPrChange>
      </w:pPr>
      <w:del w:id="37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ACFD685" w14:textId="29B642FD" w:rsidR="0001458C" w:rsidRPr="007C3AE7" w:rsidDel="000561F4" w:rsidRDefault="0001458C" w:rsidP="00066C34">
      <w:pPr>
        <w:pStyle w:val="Standard"/>
        <w:spacing w:before="0" w:after="0"/>
        <w:rPr>
          <w:del w:id="375" w:author="ssimoes" w:date="2022-05-01T23:06:00Z"/>
          <w:lang w:val="pt-PT"/>
        </w:rPr>
        <w:pPrChange w:id="376" w:author="ssimoes" w:date="2022-05-15T12:42:00Z">
          <w:pPr>
            <w:spacing w:after="0"/>
            <w:ind w:left="-5" w:hanging="10"/>
          </w:pPr>
        </w:pPrChange>
      </w:pPr>
      <w:del w:id="37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26583C2" w14:textId="11690B8C" w:rsidR="0001458C" w:rsidDel="000561F4" w:rsidRDefault="0001458C" w:rsidP="007A7196">
      <w:pPr>
        <w:pStyle w:val="Standard"/>
        <w:spacing w:before="0" w:after="0"/>
        <w:rPr>
          <w:del w:id="378" w:author="ssimoes" w:date="2022-05-01T23:06:00Z"/>
          <w:sz w:val="20"/>
          <w:lang w:val="pt-PT"/>
        </w:rPr>
      </w:pPr>
      <w:del w:id="379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18DF36" w14:textId="3FAE25CD" w:rsidR="0001458C" w:rsidRPr="0001458C" w:rsidDel="000561F4" w:rsidRDefault="0001458C" w:rsidP="00066C34">
      <w:pPr>
        <w:pStyle w:val="Standard"/>
        <w:spacing w:before="0" w:after="0"/>
        <w:rPr>
          <w:del w:id="380" w:author="ssimoes" w:date="2022-05-01T23:06:00Z"/>
          <w:rFonts w:cs="TimesNewRomanPSMT"/>
          <w:sz w:val="28"/>
          <w:szCs w:val="28"/>
          <w:lang w:val="pt-PT"/>
        </w:rPr>
        <w:pPrChange w:id="381" w:author="ssimoes" w:date="2022-05-15T12:42:00Z">
          <w:pPr>
            <w:pStyle w:val="Standard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A6A6A6"/>
            <w:spacing w:after="0"/>
            <w:jc w:val="center"/>
          </w:pPr>
        </w:pPrChange>
      </w:pPr>
      <w:del w:id="382" w:author="ssimoes" w:date="2022-05-01T23:06:00Z">
        <w:r w:rsidRPr="0001458C" w:rsidDel="000561F4">
          <w:rPr>
            <w:rFonts w:cs="TimesNewRomanPSMT"/>
            <w:sz w:val="28"/>
            <w:szCs w:val="28"/>
            <w:lang w:val="pt-PT"/>
          </w:rPr>
          <w:delText>Relatório Projeto 4.</w:delText>
        </w:r>
        <w:r w:rsidDel="000561F4">
          <w:rPr>
            <w:rFonts w:cs="TimesNewRomanPSMT"/>
            <w:sz w:val="28"/>
            <w:szCs w:val="28"/>
            <w:lang w:val="pt-PT"/>
          </w:rPr>
          <w:delText>3</w:delText>
        </w:r>
        <w:r w:rsidRPr="0001458C" w:rsidDel="000561F4">
          <w:rPr>
            <w:rFonts w:cs="TimesNewRomanPSMT"/>
            <w:sz w:val="28"/>
            <w:szCs w:val="28"/>
            <w:lang w:val="pt-PT"/>
          </w:rPr>
          <w:delText xml:space="preserve"> AED 2021/2022</w:delText>
        </w:r>
      </w:del>
    </w:p>
    <w:p w14:paraId="663803D1" w14:textId="16ED02B7" w:rsidR="0001458C" w:rsidRPr="0001458C" w:rsidDel="000561F4" w:rsidRDefault="0001458C" w:rsidP="00066C34">
      <w:pPr>
        <w:pStyle w:val="Standard"/>
        <w:spacing w:before="0" w:after="0"/>
        <w:rPr>
          <w:del w:id="383" w:author="ssimoes" w:date="2022-05-01T23:06:00Z"/>
          <w:rFonts w:cs="TimesNewRomanPS-BoldMT"/>
          <w:b/>
          <w:bCs/>
          <w:sz w:val="16"/>
          <w:szCs w:val="16"/>
          <w:lang w:val="pt-PT"/>
        </w:rPr>
        <w:pPrChange w:id="384" w:author="ssimoes" w:date="2022-05-15T12:42:00Z">
          <w:pPr>
            <w:pStyle w:val="Standard"/>
            <w:spacing w:after="0"/>
          </w:pPr>
        </w:pPrChange>
      </w:pPr>
    </w:p>
    <w:p w14:paraId="0DF743AB" w14:textId="53F24A8A" w:rsidR="0001458C" w:rsidRPr="00265B7C" w:rsidDel="000561F4" w:rsidRDefault="0001458C" w:rsidP="00066C34">
      <w:pPr>
        <w:pStyle w:val="Standard"/>
        <w:spacing w:before="0" w:after="0"/>
        <w:rPr>
          <w:del w:id="385" w:author="ssimoes" w:date="2022-05-01T23:06:00Z"/>
          <w:rFonts w:cs="Times New Roman"/>
          <w:sz w:val="20"/>
          <w:szCs w:val="20"/>
          <w:lang w:val="pt-PT"/>
        </w:rPr>
        <w:pPrChange w:id="386" w:author="ssimoes" w:date="2022-05-15T12:42:00Z">
          <w:pPr>
            <w:pStyle w:val="Standard"/>
          </w:pPr>
        </w:pPrChange>
      </w:pPr>
      <w:del w:id="387" w:author="ssimoes" w:date="2022-05-01T23:06:00Z">
        <w:r w:rsidRPr="00265B7C" w:rsidDel="000561F4">
          <w:rPr>
            <w:rFonts w:cs="Times New Roman"/>
            <w:sz w:val="20"/>
            <w:szCs w:val="20"/>
            <w:lang w:val="pt-PT"/>
          </w:rPr>
          <w:delText>Nome:                                                                                                                    Nº Estudante:</w:delText>
        </w:r>
      </w:del>
    </w:p>
    <w:p w14:paraId="61EBA952" w14:textId="2F301ECE" w:rsidR="0001458C" w:rsidRPr="008F1755" w:rsidDel="000561F4" w:rsidRDefault="0001458C" w:rsidP="00066C34">
      <w:pPr>
        <w:pStyle w:val="Standard"/>
        <w:spacing w:before="0" w:after="0"/>
        <w:rPr>
          <w:del w:id="388" w:author="ssimoes" w:date="2022-05-01T23:06:00Z"/>
          <w:lang w:val="pt-PT"/>
        </w:rPr>
        <w:pPrChange w:id="389" w:author="ssimoes" w:date="2022-05-15T12:42:00Z">
          <w:pPr>
            <w:pStyle w:val="Standard"/>
          </w:pPr>
        </w:pPrChange>
      </w:pPr>
      <w:del w:id="390" w:author="ssimoes" w:date="2022-05-01T23:06:00Z">
        <w:r w:rsidDel="000561F4">
          <w:rPr>
            <w:rFonts w:cs="Times New Roman"/>
            <w:sz w:val="20"/>
            <w:szCs w:val="20"/>
            <w:lang w:val="pt-PT"/>
          </w:rPr>
          <w:delText>PL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 (inscrição):                 </w:delText>
        </w:r>
        <w:r w:rsidRPr="00265B7C" w:rsidDel="000561F4">
          <w:rPr>
            <w:rFonts w:cs="Times New Roman"/>
            <w:i/>
            <w:iCs/>
            <w:sz w:val="20"/>
            <w:szCs w:val="20"/>
            <w:lang w:val="pt-PT"/>
          </w:rPr>
          <w:delText>L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 xml:space="preserve">ogin 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no 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>Mooshak:</w:delText>
        </w:r>
      </w:del>
    </w:p>
    <w:p w14:paraId="28CBA374" w14:textId="641A8ABE" w:rsidR="0001458C" w:rsidDel="000561F4" w:rsidRDefault="0001458C" w:rsidP="00066C34">
      <w:pPr>
        <w:pStyle w:val="Standard"/>
        <w:spacing w:before="0" w:after="0"/>
        <w:rPr>
          <w:del w:id="391" w:author="ssimoes" w:date="2022-05-01T23:06:00Z"/>
          <w:b/>
          <w:bCs/>
          <w:sz w:val="20"/>
          <w:szCs w:val="20"/>
          <w:lang w:val="pt-PT"/>
        </w:rPr>
        <w:pPrChange w:id="392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274A6BDD" w14:textId="22DC620E" w:rsidR="0001458C" w:rsidRPr="00265B7C" w:rsidDel="000561F4" w:rsidRDefault="0001458C" w:rsidP="00066C34">
      <w:pPr>
        <w:pStyle w:val="Standard"/>
        <w:spacing w:before="0" w:after="0"/>
        <w:rPr>
          <w:del w:id="393" w:author="ssimoes" w:date="2022-05-01T23:06:00Z"/>
          <w:sz w:val="20"/>
          <w:szCs w:val="20"/>
          <w:lang w:val="pt-PT"/>
        </w:rPr>
        <w:pPrChange w:id="394" w:author="ssimoes" w:date="2022-05-15T12:42:00Z">
          <w:pPr>
            <w:pStyle w:val="Standard"/>
            <w:spacing w:after="0" w:line="360" w:lineRule="auto"/>
            <w:jc w:val="left"/>
          </w:pPr>
        </w:pPrChange>
      </w:pPr>
      <w:del w:id="395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Tabela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R="00555E34" w:rsidDel="000561F4">
          <w:rPr>
            <w:b/>
            <w:bCs/>
            <w:sz w:val="20"/>
            <w:szCs w:val="20"/>
            <w:lang w:val="pt-PT"/>
          </w:rPr>
          <w:delText>(S4)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  <w:delText>Gráfico</w:delText>
        </w:r>
        <w:r w:rsidR="00555E34" w:rsidDel="000561F4">
          <w:rPr>
            <w:b/>
            <w:bCs/>
            <w:sz w:val="20"/>
            <w:szCs w:val="20"/>
            <w:lang w:val="pt-PT"/>
          </w:rPr>
          <w:delText xml:space="preserve">   (S4)</w:delText>
        </w:r>
      </w:del>
    </w:p>
    <w:p w14:paraId="6D18C524" w14:textId="7BAA6E0D" w:rsidR="0001458C" w:rsidRPr="00265B7C" w:rsidDel="000561F4" w:rsidRDefault="0001458C" w:rsidP="00066C34">
      <w:pPr>
        <w:pStyle w:val="Standard"/>
        <w:spacing w:before="0" w:after="0"/>
        <w:rPr>
          <w:del w:id="396" w:author="ssimoes" w:date="2022-05-01T23:06:00Z"/>
          <w:sz w:val="20"/>
          <w:szCs w:val="20"/>
          <w:lang w:val="pt-PT"/>
        </w:rPr>
        <w:pPrChange w:id="397" w:author="ssimoes" w:date="2022-05-15T12:42:00Z">
          <w:pPr>
            <w:pStyle w:val="Standard"/>
            <w:spacing w:after="0" w:line="360" w:lineRule="auto"/>
          </w:pPr>
        </w:pPrChange>
      </w:pPr>
    </w:p>
    <w:p w14:paraId="6A4FD755" w14:textId="544CE70D" w:rsidR="0001458C" w:rsidDel="000561F4" w:rsidRDefault="0001458C" w:rsidP="00066C34">
      <w:pPr>
        <w:pStyle w:val="Standard"/>
        <w:spacing w:before="0" w:after="0"/>
        <w:rPr>
          <w:del w:id="398" w:author="ssimoes" w:date="2022-05-01T23:06:00Z"/>
          <w:sz w:val="20"/>
          <w:szCs w:val="20"/>
          <w:lang w:val="pt-PT"/>
        </w:rPr>
        <w:pPrChange w:id="399" w:author="ssimoes" w:date="2022-05-15T12:42:00Z">
          <w:pPr>
            <w:pStyle w:val="Standard"/>
            <w:spacing w:after="0" w:line="360" w:lineRule="auto"/>
          </w:pPr>
        </w:pPrChange>
      </w:pPr>
    </w:p>
    <w:p w14:paraId="1404CF64" w14:textId="2548C128" w:rsidR="0001458C" w:rsidDel="000561F4" w:rsidRDefault="0001458C" w:rsidP="00066C34">
      <w:pPr>
        <w:pStyle w:val="Standard"/>
        <w:spacing w:before="0" w:after="0"/>
        <w:rPr>
          <w:del w:id="400" w:author="ssimoes" w:date="2022-05-01T23:06:00Z"/>
          <w:sz w:val="20"/>
          <w:szCs w:val="20"/>
          <w:lang w:val="pt-PT"/>
        </w:rPr>
        <w:pPrChange w:id="401" w:author="ssimoes" w:date="2022-05-15T12:42:00Z">
          <w:pPr>
            <w:pStyle w:val="Standard"/>
            <w:spacing w:after="0" w:line="360" w:lineRule="auto"/>
          </w:pPr>
        </w:pPrChange>
      </w:pPr>
    </w:p>
    <w:p w14:paraId="3BAB41DD" w14:textId="7326D06E" w:rsidR="0075199A" w:rsidDel="000561F4" w:rsidRDefault="0075199A" w:rsidP="00066C34">
      <w:pPr>
        <w:pStyle w:val="Standard"/>
        <w:spacing w:before="0" w:after="0"/>
        <w:rPr>
          <w:del w:id="402" w:author="ssimoes" w:date="2022-05-01T23:06:00Z"/>
          <w:sz w:val="20"/>
          <w:szCs w:val="20"/>
          <w:lang w:val="pt-PT"/>
        </w:rPr>
        <w:pPrChange w:id="403" w:author="ssimoes" w:date="2022-05-15T12:42:00Z">
          <w:pPr>
            <w:pStyle w:val="Standard"/>
            <w:spacing w:after="0" w:line="360" w:lineRule="auto"/>
          </w:pPr>
        </w:pPrChange>
      </w:pPr>
    </w:p>
    <w:p w14:paraId="3FFA8655" w14:textId="3316EEF1" w:rsidR="00A642CB" w:rsidDel="000561F4" w:rsidRDefault="00A642CB" w:rsidP="00066C34">
      <w:pPr>
        <w:pStyle w:val="Standard"/>
        <w:spacing w:before="0" w:after="0"/>
        <w:rPr>
          <w:del w:id="404" w:author="ssimoes" w:date="2022-05-01T23:06:00Z"/>
          <w:sz w:val="20"/>
          <w:szCs w:val="20"/>
          <w:lang w:val="pt-PT"/>
        </w:rPr>
        <w:pPrChange w:id="405" w:author="ssimoes" w:date="2022-05-15T12:42:00Z">
          <w:pPr>
            <w:pStyle w:val="Standard"/>
            <w:spacing w:after="0" w:line="360" w:lineRule="auto"/>
          </w:pPr>
        </w:pPrChange>
      </w:pPr>
    </w:p>
    <w:p w14:paraId="15247D02" w14:textId="11D96B72" w:rsidR="0075199A" w:rsidDel="000561F4" w:rsidRDefault="0075199A" w:rsidP="00066C34">
      <w:pPr>
        <w:pStyle w:val="Standard"/>
        <w:spacing w:before="0" w:after="0"/>
        <w:rPr>
          <w:del w:id="406" w:author="ssimoes" w:date="2022-05-01T23:06:00Z"/>
          <w:sz w:val="20"/>
          <w:szCs w:val="20"/>
          <w:lang w:val="pt-PT"/>
        </w:rPr>
        <w:pPrChange w:id="407" w:author="ssimoes" w:date="2022-05-15T12:42:00Z">
          <w:pPr>
            <w:pStyle w:val="Standard"/>
            <w:spacing w:after="0" w:line="360" w:lineRule="auto"/>
          </w:pPr>
        </w:pPrChange>
      </w:pPr>
    </w:p>
    <w:p w14:paraId="293E4741" w14:textId="5CFBAA5C" w:rsidR="0075199A" w:rsidDel="000561F4" w:rsidRDefault="0075199A" w:rsidP="00066C34">
      <w:pPr>
        <w:pStyle w:val="Standard"/>
        <w:spacing w:before="0" w:after="0"/>
        <w:rPr>
          <w:del w:id="408" w:author="ssimoes" w:date="2022-05-01T23:06:00Z"/>
          <w:sz w:val="20"/>
          <w:szCs w:val="20"/>
          <w:lang w:val="pt-PT"/>
        </w:rPr>
        <w:pPrChange w:id="409" w:author="ssimoes" w:date="2022-05-15T12:42:00Z">
          <w:pPr>
            <w:pStyle w:val="Standard"/>
            <w:spacing w:after="0" w:line="360" w:lineRule="auto"/>
          </w:pPr>
        </w:pPrChange>
      </w:pPr>
    </w:p>
    <w:p w14:paraId="30817A32" w14:textId="108E5949" w:rsidR="003D3B6F" w:rsidRPr="003D3B6F" w:rsidDel="000561F4" w:rsidRDefault="003D3B6F" w:rsidP="00066C34">
      <w:pPr>
        <w:pStyle w:val="Standard"/>
        <w:spacing w:before="0" w:after="0"/>
        <w:rPr>
          <w:del w:id="410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411" w:author="ssimoes" w:date="2022-05-15T12:42:00Z">
          <w:pPr>
            <w:pStyle w:val="Standard"/>
            <w:spacing w:after="0" w:line="360" w:lineRule="auto"/>
            <w:jc w:val="center"/>
          </w:pPr>
        </w:pPrChange>
      </w:pPr>
      <w:del w:id="412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Complexidade temporal da função PERCENTIL em ordem ao número M </w:delText>
        </w:r>
      </w:del>
    </w:p>
    <w:p w14:paraId="7239A01C" w14:textId="7FF072AE" w:rsidR="003D3B6F" w:rsidDel="000561F4" w:rsidRDefault="003D3B6F" w:rsidP="00066C34">
      <w:pPr>
        <w:pStyle w:val="Standard"/>
        <w:spacing w:before="0" w:after="0"/>
        <w:rPr>
          <w:del w:id="413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414" w:author="ssimoes" w:date="2022-05-15T12:42:00Z">
          <w:pPr>
            <w:pStyle w:val="Standard"/>
            <w:spacing w:after="0" w:line="360" w:lineRule="auto"/>
            <w:jc w:val="center"/>
          </w:pPr>
        </w:pPrChange>
      </w:pPr>
      <w:del w:id="415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de valores para os quais é calculado o percentil e ao número N de valores de elevação </w:delText>
        </w:r>
        <w:r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na matriz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raster.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br/>
          <w:delText>Considerar na complexidade temporal o tempo de ordenamento quando se aplicar.</w:delText>
        </w:r>
      </w:del>
    </w:p>
    <w:p w14:paraId="59771B4C" w14:textId="09221AA4" w:rsidR="0001458C" w:rsidDel="000561F4" w:rsidRDefault="0075199A" w:rsidP="00066C34">
      <w:pPr>
        <w:pStyle w:val="Standard"/>
        <w:spacing w:before="0" w:after="0"/>
        <w:rPr>
          <w:del w:id="416" w:author="ssimoes" w:date="2022-05-01T23:06:00Z"/>
          <w:sz w:val="20"/>
          <w:szCs w:val="20"/>
          <w:lang w:val="pt-PT"/>
        </w:rPr>
        <w:pPrChange w:id="417" w:author="ssimoes" w:date="2022-05-15T12:42:00Z">
          <w:pPr>
            <w:pStyle w:val="Standard"/>
            <w:spacing w:after="0" w:line="360" w:lineRule="auto"/>
            <w:jc w:val="center"/>
          </w:pPr>
        </w:pPrChange>
      </w:pPr>
      <w:del w:id="418" w:author="ssimoes" w:date="2022-05-01T23:06:00Z">
        <w:r w:rsidRPr="0075199A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SUGESTÃO:  usar M = N, ex.  M = N = 100K 200K .. 1000K</w:delText>
        </w:r>
      </w:del>
    </w:p>
    <w:p w14:paraId="495F2087" w14:textId="7C64B7B4" w:rsidR="0001458C" w:rsidDel="000561F4" w:rsidRDefault="0001458C" w:rsidP="00066C34">
      <w:pPr>
        <w:pStyle w:val="Standard"/>
        <w:spacing w:before="0" w:after="0"/>
        <w:rPr>
          <w:del w:id="419" w:author="ssimoes" w:date="2022-05-01T23:06:00Z"/>
          <w:sz w:val="20"/>
          <w:szCs w:val="20"/>
          <w:lang w:val="pt-PT"/>
        </w:rPr>
        <w:pPrChange w:id="420" w:author="ssimoes" w:date="2022-05-15T12:42:00Z">
          <w:pPr>
            <w:pStyle w:val="Standard"/>
            <w:spacing w:after="0" w:line="360" w:lineRule="auto"/>
          </w:pPr>
        </w:pPrChange>
      </w:pPr>
    </w:p>
    <w:p w14:paraId="206A20B2" w14:textId="3EE86216" w:rsidR="0075199A" w:rsidDel="000561F4" w:rsidRDefault="0075199A" w:rsidP="00066C34">
      <w:pPr>
        <w:pStyle w:val="Standard"/>
        <w:spacing w:before="0" w:after="0"/>
        <w:rPr>
          <w:del w:id="421" w:author="ssimoes" w:date="2022-05-01T23:06:00Z"/>
          <w:sz w:val="20"/>
          <w:szCs w:val="20"/>
          <w:lang w:val="pt-PT"/>
        </w:rPr>
        <w:pPrChange w:id="422" w:author="ssimoes" w:date="2022-05-15T12:42:00Z">
          <w:pPr>
            <w:pStyle w:val="Standard"/>
            <w:spacing w:after="0" w:line="360" w:lineRule="auto"/>
          </w:pPr>
        </w:pPrChange>
      </w:pPr>
    </w:p>
    <w:p w14:paraId="6CA65E00" w14:textId="7407BCD5" w:rsidR="00A642CB" w:rsidDel="000561F4" w:rsidRDefault="00A642CB" w:rsidP="00066C34">
      <w:pPr>
        <w:pStyle w:val="Standard"/>
        <w:spacing w:before="0" w:after="0"/>
        <w:rPr>
          <w:del w:id="423" w:author="ssimoes" w:date="2022-05-01T23:06:00Z"/>
          <w:sz w:val="20"/>
          <w:szCs w:val="20"/>
          <w:lang w:val="pt-PT"/>
        </w:rPr>
        <w:pPrChange w:id="424" w:author="ssimoes" w:date="2022-05-15T12:42:00Z">
          <w:pPr>
            <w:pStyle w:val="Standard"/>
            <w:spacing w:after="0" w:line="360" w:lineRule="auto"/>
          </w:pPr>
        </w:pPrChange>
      </w:pPr>
    </w:p>
    <w:p w14:paraId="01700A44" w14:textId="67E42539" w:rsidR="0075199A" w:rsidDel="000561F4" w:rsidRDefault="0075199A" w:rsidP="00066C34">
      <w:pPr>
        <w:pStyle w:val="Standard"/>
        <w:spacing w:before="0" w:after="0"/>
        <w:rPr>
          <w:del w:id="425" w:author="ssimoes" w:date="2022-05-01T23:06:00Z"/>
          <w:sz w:val="20"/>
          <w:szCs w:val="20"/>
          <w:lang w:val="pt-PT"/>
        </w:rPr>
        <w:pPrChange w:id="426" w:author="ssimoes" w:date="2022-05-15T12:42:00Z">
          <w:pPr>
            <w:pStyle w:val="Standard"/>
            <w:spacing w:after="0" w:line="360" w:lineRule="auto"/>
          </w:pPr>
        </w:pPrChange>
      </w:pPr>
    </w:p>
    <w:p w14:paraId="26CA220F" w14:textId="3674E0A3" w:rsidR="0075199A" w:rsidDel="000561F4" w:rsidRDefault="0075199A" w:rsidP="00066C34">
      <w:pPr>
        <w:pStyle w:val="Standard"/>
        <w:spacing w:before="0" w:after="0"/>
        <w:rPr>
          <w:del w:id="427" w:author="ssimoes" w:date="2022-05-01T23:06:00Z"/>
          <w:sz w:val="20"/>
          <w:szCs w:val="20"/>
          <w:lang w:val="pt-PT"/>
        </w:rPr>
        <w:pPrChange w:id="428" w:author="ssimoes" w:date="2022-05-15T12:42:00Z">
          <w:pPr>
            <w:pStyle w:val="Standard"/>
            <w:spacing w:after="0" w:line="360" w:lineRule="auto"/>
          </w:pPr>
        </w:pPrChange>
      </w:pPr>
    </w:p>
    <w:p w14:paraId="616FC6CA" w14:textId="3CDA9A64" w:rsidR="0001458C" w:rsidDel="000561F4" w:rsidRDefault="0001458C" w:rsidP="00066C34">
      <w:pPr>
        <w:pStyle w:val="Standard"/>
        <w:spacing w:before="0" w:after="0"/>
        <w:rPr>
          <w:del w:id="429" w:author="ssimoes" w:date="2022-05-01T23:06:00Z"/>
          <w:sz w:val="20"/>
          <w:szCs w:val="20"/>
          <w:lang w:val="pt-PT"/>
        </w:rPr>
        <w:pPrChange w:id="430" w:author="ssimoes" w:date="2022-05-15T12:42:00Z">
          <w:pPr>
            <w:pStyle w:val="Standard"/>
            <w:spacing w:after="0" w:line="360" w:lineRule="auto"/>
          </w:pPr>
        </w:pPrChange>
      </w:pPr>
    </w:p>
    <w:p w14:paraId="182A14DE" w14:textId="610BF078" w:rsidR="0001458C" w:rsidRPr="007C3AE7" w:rsidDel="000561F4" w:rsidRDefault="0001458C" w:rsidP="00066C34">
      <w:pPr>
        <w:pStyle w:val="Standard"/>
        <w:spacing w:before="0" w:after="0"/>
        <w:rPr>
          <w:del w:id="431" w:author="ssimoes" w:date="2022-05-01T23:06:00Z"/>
          <w:lang w:val="pt-PT"/>
        </w:rPr>
        <w:pPrChange w:id="432" w:author="ssimoes" w:date="2022-05-15T12:42:00Z">
          <w:pPr>
            <w:spacing w:after="86" w:line="265" w:lineRule="auto"/>
            <w:ind w:left="-5" w:hanging="10"/>
          </w:pPr>
        </w:pPrChange>
      </w:pPr>
      <w:del w:id="433" w:author="ssimoes" w:date="2022-05-01T23:06:00Z">
        <w:r w:rsidRPr="007C3AE7" w:rsidDel="000561F4">
          <w:rPr>
            <w:sz w:val="20"/>
            <w:lang w:val="pt-PT"/>
          </w:rPr>
          <w:delText xml:space="preserve">A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está de acordo com o esperado? Justifique. </w:delText>
        </w:r>
      </w:del>
    </w:p>
    <w:p w14:paraId="216F4831" w14:textId="1E94C16F" w:rsidR="0001458C" w:rsidRPr="007C3AE7" w:rsidDel="000561F4" w:rsidRDefault="0001458C" w:rsidP="00066C34">
      <w:pPr>
        <w:pStyle w:val="Standard"/>
        <w:spacing w:before="0" w:after="0"/>
        <w:rPr>
          <w:del w:id="434" w:author="ssimoes" w:date="2022-05-01T23:06:00Z"/>
          <w:lang w:val="pt-PT"/>
        </w:rPr>
        <w:pPrChange w:id="435" w:author="ssimoes" w:date="2022-05-15T12:42:00Z">
          <w:pPr>
            <w:spacing w:after="0"/>
            <w:ind w:left="-5" w:hanging="10"/>
          </w:pPr>
        </w:pPrChange>
      </w:pPr>
      <w:del w:id="43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31347A" w14:textId="264C3688" w:rsidR="0001458C" w:rsidRPr="007C3AE7" w:rsidDel="000561F4" w:rsidRDefault="0001458C" w:rsidP="00066C34">
      <w:pPr>
        <w:pStyle w:val="Standard"/>
        <w:spacing w:before="0" w:after="0"/>
        <w:rPr>
          <w:del w:id="437" w:author="ssimoes" w:date="2022-05-01T23:06:00Z"/>
          <w:lang w:val="pt-PT"/>
        </w:rPr>
        <w:pPrChange w:id="438" w:author="ssimoes" w:date="2022-05-15T12:42:00Z">
          <w:pPr>
            <w:spacing w:after="0"/>
            <w:ind w:left="-5" w:hanging="10"/>
          </w:pPr>
        </w:pPrChange>
      </w:pPr>
      <w:del w:id="439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BB6FA66" w14:textId="12402A90" w:rsidR="0001458C" w:rsidRPr="007C3AE7" w:rsidDel="000561F4" w:rsidRDefault="0001458C" w:rsidP="00066C34">
      <w:pPr>
        <w:pStyle w:val="Standard"/>
        <w:spacing w:before="0" w:after="0"/>
        <w:rPr>
          <w:del w:id="440" w:author="ssimoes" w:date="2022-05-01T23:06:00Z"/>
          <w:lang w:val="pt-PT"/>
        </w:rPr>
        <w:pPrChange w:id="441" w:author="ssimoes" w:date="2022-05-15T12:42:00Z">
          <w:pPr>
            <w:spacing w:after="0"/>
            <w:ind w:left="-5" w:hanging="10"/>
          </w:pPr>
        </w:pPrChange>
      </w:pPr>
      <w:del w:id="44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5B0D8E0" w14:textId="1A3ABD24" w:rsidR="0001458C" w:rsidRPr="007C3AE7" w:rsidDel="000561F4" w:rsidRDefault="0001458C" w:rsidP="00066C34">
      <w:pPr>
        <w:pStyle w:val="Standard"/>
        <w:spacing w:before="0" w:after="0"/>
        <w:rPr>
          <w:del w:id="443" w:author="ssimoes" w:date="2022-05-01T23:06:00Z"/>
          <w:lang w:val="pt-PT"/>
        </w:rPr>
        <w:pPrChange w:id="444" w:author="ssimoes" w:date="2022-05-15T12:42:00Z">
          <w:pPr>
            <w:spacing w:after="0"/>
            <w:ind w:left="-5" w:hanging="10"/>
          </w:pPr>
        </w:pPrChange>
      </w:pPr>
      <w:del w:id="44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C7CB73B" w14:textId="19B28D56" w:rsidR="0001458C" w:rsidDel="000561F4" w:rsidRDefault="0001458C" w:rsidP="007A7196">
      <w:pPr>
        <w:pStyle w:val="Standard"/>
        <w:spacing w:before="0" w:after="0"/>
        <w:rPr>
          <w:del w:id="446" w:author="ssimoes" w:date="2022-05-01T23:06:00Z"/>
          <w:sz w:val="20"/>
          <w:szCs w:val="20"/>
          <w:lang w:val="pt-PT"/>
        </w:rPr>
      </w:pPr>
      <w:del w:id="44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78E3292" w14:textId="71E4E5D2" w:rsidR="0001458C" w:rsidRPr="0001458C" w:rsidDel="000561F4" w:rsidRDefault="0001458C" w:rsidP="00066C34">
      <w:pPr>
        <w:pStyle w:val="Standard"/>
        <w:spacing w:before="0" w:after="0"/>
        <w:rPr>
          <w:del w:id="448" w:author="ssimoes" w:date="2022-05-01T23:06:00Z"/>
          <w:sz w:val="10"/>
          <w:szCs w:val="10"/>
          <w:lang w:val="pt-PT"/>
        </w:rPr>
        <w:pPrChange w:id="449" w:author="ssimoes" w:date="2022-05-15T12:42:00Z">
          <w:pPr>
            <w:pStyle w:val="Standard"/>
            <w:spacing w:after="0" w:line="360" w:lineRule="auto"/>
          </w:pPr>
        </w:pPrChange>
      </w:pPr>
    </w:p>
    <w:p w14:paraId="50475119" w14:textId="7551915D" w:rsidR="0001458C" w:rsidDel="000561F4" w:rsidRDefault="0001458C" w:rsidP="00066C34">
      <w:pPr>
        <w:pStyle w:val="Standard"/>
        <w:spacing w:before="0" w:after="0"/>
        <w:rPr>
          <w:del w:id="450" w:author="ssimoes" w:date="2022-05-01T23:06:00Z"/>
          <w:sz w:val="20"/>
          <w:szCs w:val="20"/>
          <w:lang w:val="pt-PT"/>
        </w:rPr>
        <w:pPrChange w:id="451" w:author="ssimoes" w:date="2022-05-15T12:42:00Z">
          <w:pPr>
            <w:pStyle w:val="Standard"/>
            <w:spacing w:after="0" w:line="360" w:lineRule="auto"/>
          </w:pPr>
        </w:pPrChange>
      </w:pPr>
    </w:p>
    <w:p w14:paraId="5AFF17C1" w14:textId="5542822A" w:rsidR="0001458C" w:rsidDel="000561F4" w:rsidRDefault="0001458C" w:rsidP="00066C34">
      <w:pPr>
        <w:pStyle w:val="Standard"/>
        <w:spacing w:before="0" w:after="0"/>
        <w:rPr>
          <w:del w:id="452" w:author="ssimoes" w:date="2022-05-01T23:06:00Z"/>
          <w:sz w:val="20"/>
          <w:szCs w:val="20"/>
          <w:lang w:val="pt-PT"/>
        </w:rPr>
        <w:pPrChange w:id="453" w:author="ssimoes" w:date="2022-05-15T12:42:00Z">
          <w:pPr>
            <w:pStyle w:val="Standard"/>
            <w:spacing w:after="0" w:line="360" w:lineRule="auto"/>
          </w:pPr>
        </w:pPrChange>
      </w:pPr>
    </w:p>
    <w:p w14:paraId="073F21A1" w14:textId="738855F4" w:rsidR="0001458C" w:rsidDel="000561F4" w:rsidRDefault="0001458C" w:rsidP="00066C34">
      <w:pPr>
        <w:pStyle w:val="Standard"/>
        <w:spacing w:before="0" w:after="0"/>
        <w:rPr>
          <w:del w:id="454" w:author="ssimoes" w:date="2022-05-01T23:06:00Z"/>
          <w:sz w:val="20"/>
          <w:szCs w:val="20"/>
          <w:lang w:val="pt-PT"/>
        </w:rPr>
        <w:pPrChange w:id="455" w:author="ssimoes" w:date="2022-05-15T12:42:00Z">
          <w:pPr>
            <w:pStyle w:val="Standard"/>
            <w:spacing w:after="0" w:line="360" w:lineRule="auto"/>
          </w:pPr>
        </w:pPrChange>
      </w:pPr>
    </w:p>
    <w:p w14:paraId="4FEA05F1" w14:textId="50566388" w:rsidR="0075199A" w:rsidDel="000561F4" w:rsidRDefault="0075199A" w:rsidP="00066C34">
      <w:pPr>
        <w:pStyle w:val="Standard"/>
        <w:spacing w:before="0" w:after="0"/>
        <w:rPr>
          <w:del w:id="456" w:author="ssimoes" w:date="2022-05-01T23:06:00Z"/>
          <w:sz w:val="20"/>
          <w:szCs w:val="20"/>
          <w:lang w:val="pt-PT"/>
        </w:rPr>
        <w:pPrChange w:id="457" w:author="ssimoes" w:date="2022-05-15T12:42:00Z">
          <w:pPr>
            <w:pStyle w:val="Standard"/>
            <w:spacing w:after="0" w:line="360" w:lineRule="auto"/>
          </w:pPr>
        </w:pPrChange>
      </w:pPr>
    </w:p>
    <w:p w14:paraId="5FF2DBF2" w14:textId="5D367E3F" w:rsidR="0075199A" w:rsidRPr="007C3AE7" w:rsidDel="000561F4" w:rsidRDefault="0075199A" w:rsidP="00066C34">
      <w:pPr>
        <w:pStyle w:val="Standard"/>
        <w:spacing w:before="0" w:after="0"/>
        <w:rPr>
          <w:del w:id="458" w:author="ssimoes" w:date="2022-05-01T23:06:00Z"/>
          <w:lang w:val="pt-PT"/>
        </w:rPr>
        <w:pPrChange w:id="459" w:author="ssimoes" w:date="2022-05-15T12:42:00Z">
          <w:pPr>
            <w:spacing w:after="86" w:line="265" w:lineRule="auto"/>
            <w:ind w:left="-5" w:hanging="10"/>
          </w:pPr>
        </w:pPrChange>
      </w:pPr>
      <w:del w:id="460" w:author="ssimoes" w:date="2022-05-01T23:06:00Z">
        <w:r w:rsidDel="000561F4">
          <w:rPr>
            <w:sz w:val="20"/>
            <w:lang w:val="pt-PT"/>
          </w:rPr>
          <w:delText>Qual a</w:delText>
        </w:r>
        <w:r w:rsidRPr="007C3AE7" w:rsidDel="000561F4">
          <w:rPr>
            <w:sz w:val="20"/>
            <w:lang w:val="pt-PT"/>
          </w:rPr>
          <w:delText xml:space="preserve">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</w:delText>
        </w:r>
        <w:r w:rsidDel="000561F4">
          <w:rPr>
            <w:sz w:val="20"/>
            <w:lang w:val="pt-PT"/>
          </w:rPr>
          <w:delText xml:space="preserve">para a complexidade espacial na solução S4? </w:delText>
        </w:r>
        <w:r w:rsidRPr="007C3AE7" w:rsidDel="000561F4">
          <w:rPr>
            <w:sz w:val="20"/>
            <w:lang w:val="pt-PT"/>
          </w:rPr>
          <w:delText xml:space="preserve">Justifique. </w:delText>
        </w:r>
      </w:del>
    </w:p>
    <w:p w14:paraId="02ECB440" w14:textId="2ECD1894" w:rsidR="0075199A" w:rsidRPr="007C3AE7" w:rsidDel="000561F4" w:rsidRDefault="0075199A" w:rsidP="00066C34">
      <w:pPr>
        <w:pStyle w:val="Standard"/>
        <w:spacing w:before="0" w:after="0"/>
        <w:rPr>
          <w:del w:id="461" w:author="ssimoes" w:date="2022-05-01T23:06:00Z"/>
          <w:lang w:val="pt-PT"/>
        </w:rPr>
        <w:pPrChange w:id="462" w:author="ssimoes" w:date="2022-05-15T12:42:00Z">
          <w:pPr>
            <w:spacing w:after="0"/>
            <w:ind w:left="-5" w:hanging="10"/>
          </w:pPr>
        </w:pPrChange>
      </w:pPr>
      <w:del w:id="46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DCBACDA" w14:textId="3A73DCD2" w:rsidR="0075199A" w:rsidRPr="007C3AE7" w:rsidDel="000561F4" w:rsidRDefault="0075199A" w:rsidP="00066C34">
      <w:pPr>
        <w:pStyle w:val="Standard"/>
        <w:spacing w:before="0" w:after="0"/>
        <w:rPr>
          <w:del w:id="464" w:author="ssimoes" w:date="2022-05-01T23:06:00Z"/>
          <w:lang w:val="pt-PT"/>
        </w:rPr>
        <w:pPrChange w:id="465" w:author="ssimoes" w:date="2022-05-15T12:42:00Z">
          <w:pPr>
            <w:spacing w:after="0"/>
            <w:ind w:left="-5" w:hanging="10"/>
          </w:pPr>
        </w:pPrChange>
      </w:pPr>
      <w:del w:id="46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9B30A7B" w14:textId="252214C3" w:rsidR="0075199A" w:rsidRPr="007C3AE7" w:rsidDel="000561F4" w:rsidRDefault="0075199A" w:rsidP="00066C34">
      <w:pPr>
        <w:pStyle w:val="Standard"/>
        <w:spacing w:before="0" w:after="0"/>
        <w:rPr>
          <w:del w:id="467" w:author="ssimoes" w:date="2022-05-01T23:06:00Z"/>
          <w:lang w:val="pt-PT"/>
        </w:rPr>
        <w:pPrChange w:id="468" w:author="ssimoes" w:date="2022-05-15T12:42:00Z">
          <w:pPr>
            <w:spacing w:after="0"/>
            <w:ind w:left="-5" w:hanging="10"/>
          </w:pPr>
        </w:pPrChange>
      </w:pPr>
      <w:del w:id="469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4A5CEA7" w14:textId="6F825DDA" w:rsidR="0075199A" w:rsidRPr="007C3AE7" w:rsidDel="000561F4" w:rsidRDefault="0075199A" w:rsidP="00066C34">
      <w:pPr>
        <w:pStyle w:val="Standard"/>
        <w:spacing w:before="0" w:after="0"/>
        <w:rPr>
          <w:del w:id="470" w:author="ssimoes" w:date="2022-05-01T23:06:00Z"/>
          <w:lang w:val="pt-PT"/>
        </w:rPr>
        <w:pPrChange w:id="471" w:author="ssimoes" w:date="2022-05-15T12:42:00Z">
          <w:pPr>
            <w:spacing w:after="0"/>
            <w:ind w:left="-5" w:hanging="10"/>
          </w:pPr>
        </w:pPrChange>
      </w:pPr>
      <w:del w:id="47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7F59875" w14:textId="70F1009C" w:rsidR="0075199A" w:rsidDel="000561F4" w:rsidRDefault="0075199A" w:rsidP="007A7196">
      <w:pPr>
        <w:pStyle w:val="Standard"/>
        <w:spacing w:before="0" w:after="0"/>
        <w:rPr>
          <w:del w:id="473" w:author="ssimoes" w:date="2022-05-01T23:06:00Z"/>
          <w:sz w:val="20"/>
          <w:lang w:val="pt-PT"/>
        </w:rPr>
      </w:pPr>
      <w:del w:id="47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AD08490" w14:textId="68B1546F" w:rsidR="006F3506" w:rsidDel="000561F4" w:rsidRDefault="006F3506" w:rsidP="007A7196">
      <w:pPr>
        <w:pStyle w:val="Standard"/>
        <w:spacing w:before="0" w:after="0"/>
        <w:rPr>
          <w:del w:id="475" w:author="ssimoes" w:date="2022-05-01T23:06:00Z"/>
          <w:sz w:val="20"/>
          <w:lang w:val="pt-PT"/>
        </w:rPr>
      </w:pPr>
    </w:p>
    <w:p w14:paraId="75C601DE" w14:textId="59489947" w:rsidR="005A600B" w:rsidRPr="0001458C" w:rsidDel="000561F4" w:rsidRDefault="005A600B" w:rsidP="00066C34">
      <w:pPr>
        <w:pStyle w:val="Standard"/>
        <w:spacing w:before="0" w:after="0"/>
        <w:rPr>
          <w:del w:id="476" w:author="ssimoes" w:date="2022-05-01T23:06:00Z"/>
          <w:rFonts w:cs="TimesNewRomanPSMT"/>
          <w:sz w:val="28"/>
          <w:szCs w:val="28"/>
          <w:lang w:val="pt-PT"/>
        </w:rPr>
        <w:pPrChange w:id="477" w:author="ssimoes" w:date="2022-05-15T12:42:00Z">
          <w:pPr>
            <w:pStyle w:val="Standard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A6A6A6"/>
            <w:spacing w:after="0"/>
            <w:jc w:val="center"/>
          </w:pPr>
        </w:pPrChange>
      </w:pPr>
      <w:del w:id="478" w:author="ssimoes" w:date="2022-05-01T23:06:00Z">
        <w:r w:rsidRPr="0001458C" w:rsidDel="000561F4">
          <w:rPr>
            <w:rFonts w:cs="TimesNewRomanPSMT"/>
            <w:sz w:val="28"/>
            <w:szCs w:val="28"/>
            <w:lang w:val="pt-PT"/>
          </w:rPr>
          <w:delText>Relatório Projeto 4.</w:delText>
        </w:r>
        <w:r w:rsidDel="000561F4">
          <w:rPr>
            <w:rFonts w:cs="TimesNewRomanPSMT"/>
            <w:sz w:val="28"/>
            <w:szCs w:val="28"/>
            <w:lang w:val="pt-PT"/>
          </w:rPr>
          <w:delText>4</w:delText>
        </w:r>
        <w:r w:rsidRPr="0001458C" w:rsidDel="000561F4">
          <w:rPr>
            <w:rFonts w:cs="TimesNewRomanPSMT"/>
            <w:sz w:val="28"/>
            <w:szCs w:val="28"/>
            <w:lang w:val="pt-PT"/>
          </w:rPr>
          <w:delText xml:space="preserve"> AED 2021/2022</w:delText>
        </w:r>
      </w:del>
    </w:p>
    <w:p w14:paraId="4842AAB1" w14:textId="512D2763" w:rsidR="005A600B" w:rsidRPr="0001458C" w:rsidDel="000561F4" w:rsidRDefault="005A600B" w:rsidP="00066C34">
      <w:pPr>
        <w:pStyle w:val="Standard"/>
        <w:spacing w:before="0" w:after="0"/>
        <w:rPr>
          <w:del w:id="479" w:author="ssimoes" w:date="2022-05-01T23:06:00Z"/>
          <w:rFonts w:cs="TimesNewRomanPS-BoldMT"/>
          <w:b/>
          <w:bCs/>
          <w:sz w:val="16"/>
          <w:szCs w:val="16"/>
          <w:lang w:val="pt-PT"/>
        </w:rPr>
        <w:pPrChange w:id="480" w:author="ssimoes" w:date="2022-05-15T12:42:00Z">
          <w:pPr>
            <w:pStyle w:val="Standard"/>
            <w:spacing w:after="0"/>
          </w:pPr>
        </w:pPrChange>
      </w:pPr>
    </w:p>
    <w:p w14:paraId="409B2AAF" w14:textId="3C085BC9" w:rsidR="005A600B" w:rsidRPr="00265B7C" w:rsidDel="000561F4" w:rsidRDefault="005A600B" w:rsidP="00066C34">
      <w:pPr>
        <w:pStyle w:val="Standard"/>
        <w:spacing w:before="0" w:after="0"/>
        <w:rPr>
          <w:del w:id="481" w:author="ssimoes" w:date="2022-05-01T23:06:00Z"/>
          <w:rFonts w:cs="Times New Roman"/>
          <w:sz w:val="20"/>
          <w:szCs w:val="20"/>
          <w:lang w:val="pt-PT"/>
        </w:rPr>
        <w:pPrChange w:id="482" w:author="ssimoes" w:date="2022-05-15T12:42:00Z">
          <w:pPr>
            <w:pStyle w:val="Standard"/>
          </w:pPr>
        </w:pPrChange>
      </w:pPr>
      <w:del w:id="483" w:author="ssimoes" w:date="2022-05-01T23:06:00Z">
        <w:r w:rsidRPr="00265B7C" w:rsidDel="000561F4">
          <w:rPr>
            <w:rFonts w:cs="Times New Roman"/>
            <w:sz w:val="20"/>
            <w:szCs w:val="20"/>
            <w:lang w:val="pt-PT"/>
          </w:rPr>
          <w:delText>Nome:                                                                                                                    Nº Estudante:</w:delText>
        </w:r>
      </w:del>
    </w:p>
    <w:p w14:paraId="1BC14202" w14:textId="397ADD78" w:rsidR="005A600B" w:rsidRPr="008F1755" w:rsidDel="000561F4" w:rsidRDefault="005A600B" w:rsidP="00066C34">
      <w:pPr>
        <w:pStyle w:val="Standard"/>
        <w:spacing w:before="0" w:after="0"/>
        <w:rPr>
          <w:del w:id="484" w:author="ssimoes" w:date="2022-05-01T23:06:00Z"/>
          <w:lang w:val="pt-PT"/>
        </w:rPr>
        <w:pPrChange w:id="485" w:author="ssimoes" w:date="2022-05-15T12:42:00Z">
          <w:pPr>
            <w:pStyle w:val="Standard"/>
          </w:pPr>
        </w:pPrChange>
      </w:pPr>
      <w:del w:id="486" w:author="ssimoes" w:date="2022-05-01T23:06:00Z">
        <w:r w:rsidDel="000561F4">
          <w:rPr>
            <w:rFonts w:cs="Times New Roman"/>
            <w:sz w:val="20"/>
            <w:szCs w:val="20"/>
            <w:lang w:val="pt-PT"/>
          </w:rPr>
          <w:delText>PL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 (inscrição):                 </w:delText>
        </w:r>
        <w:r w:rsidRPr="00265B7C" w:rsidDel="000561F4">
          <w:rPr>
            <w:rFonts w:cs="Times New Roman"/>
            <w:i/>
            <w:iCs/>
            <w:sz w:val="20"/>
            <w:szCs w:val="20"/>
            <w:lang w:val="pt-PT"/>
          </w:rPr>
          <w:delText>L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 xml:space="preserve">ogin 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no 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>Mooshak:</w:delText>
        </w:r>
      </w:del>
    </w:p>
    <w:p w14:paraId="32B33AC4" w14:textId="398F040F" w:rsidR="007C3AE7" w:rsidDel="000561F4" w:rsidRDefault="007C3AE7" w:rsidP="00066C34">
      <w:pPr>
        <w:pStyle w:val="Standard"/>
        <w:spacing w:before="0" w:after="0"/>
        <w:rPr>
          <w:del w:id="487" w:author="ssimoes" w:date="2022-05-01T23:06:00Z"/>
          <w:b/>
          <w:bCs/>
          <w:sz w:val="20"/>
          <w:szCs w:val="20"/>
          <w:lang w:val="pt-PT"/>
        </w:rPr>
        <w:pPrChange w:id="488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1704A74E" w14:textId="3E9B8785" w:rsidR="00A642CB" w:rsidDel="000561F4" w:rsidRDefault="00A642CB" w:rsidP="00066C34">
      <w:pPr>
        <w:pStyle w:val="Standard"/>
        <w:spacing w:before="0" w:after="0"/>
        <w:rPr>
          <w:del w:id="489" w:author="ssimoes" w:date="2022-05-01T23:06:00Z"/>
          <w:b/>
          <w:bCs/>
          <w:sz w:val="20"/>
          <w:szCs w:val="20"/>
          <w:lang w:val="pt-PT"/>
        </w:rPr>
        <w:pPrChange w:id="490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4DD20814" w14:textId="06042895" w:rsidR="007C3AE7" w:rsidDel="000561F4" w:rsidRDefault="00555E34" w:rsidP="00066C34">
      <w:pPr>
        <w:pStyle w:val="Standard"/>
        <w:spacing w:before="0" w:after="0"/>
        <w:rPr>
          <w:del w:id="491" w:author="ssimoes" w:date="2022-05-01T23:06:00Z"/>
          <w:b/>
          <w:bCs/>
          <w:sz w:val="20"/>
          <w:szCs w:val="20"/>
          <w:lang w:val="pt-PT"/>
        </w:rPr>
        <w:pPrChange w:id="492" w:author="ssimoes" w:date="2022-05-15T12:42:00Z">
          <w:pPr>
            <w:pStyle w:val="Standard"/>
            <w:spacing w:after="0" w:line="360" w:lineRule="auto"/>
            <w:jc w:val="left"/>
          </w:pPr>
        </w:pPrChange>
      </w:pPr>
      <w:del w:id="493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S1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</w:delText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R="007C3AE7" w:rsidDel="000561F4">
          <w:rPr>
            <w:b/>
            <w:bCs/>
            <w:sz w:val="20"/>
            <w:szCs w:val="20"/>
            <w:lang w:val="pt-PT"/>
          </w:rPr>
          <w:tab/>
        </w:r>
        <w:r w:rsidR="007C3AE7"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delText>S2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 </w:delText>
        </w:r>
      </w:del>
    </w:p>
    <w:p w14:paraId="6A776A63" w14:textId="68959765" w:rsidR="007C3AE7" w:rsidDel="000561F4" w:rsidRDefault="007C3AE7" w:rsidP="00066C34">
      <w:pPr>
        <w:pStyle w:val="Standard"/>
        <w:spacing w:before="0" w:after="0"/>
        <w:rPr>
          <w:del w:id="494" w:author="ssimoes" w:date="2022-05-01T23:06:00Z"/>
          <w:b/>
          <w:bCs/>
          <w:sz w:val="20"/>
          <w:szCs w:val="20"/>
          <w:lang w:val="pt-PT"/>
        </w:rPr>
        <w:pPrChange w:id="495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6860902F" w14:textId="4DDDF188" w:rsidR="007C3AE7" w:rsidDel="000561F4" w:rsidRDefault="007C3AE7" w:rsidP="00066C34">
      <w:pPr>
        <w:pStyle w:val="Standard"/>
        <w:spacing w:before="0" w:after="0"/>
        <w:rPr>
          <w:del w:id="496" w:author="ssimoes" w:date="2022-05-01T23:06:00Z"/>
          <w:b/>
          <w:bCs/>
          <w:sz w:val="20"/>
          <w:szCs w:val="20"/>
          <w:lang w:val="pt-PT"/>
        </w:rPr>
        <w:pPrChange w:id="497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18B28084" w14:textId="5687C133" w:rsidR="007C3AE7" w:rsidDel="000561F4" w:rsidRDefault="007C3AE7" w:rsidP="00066C34">
      <w:pPr>
        <w:pStyle w:val="Standard"/>
        <w:spacing w:before="0" w:after="0"/>
        <w:rPr>
          <w:del w:id="498" w:author="ssimoes" w:date="2022-05-01T23:06:00Z"/>
          <w:b/>
          <w:bCs/>
          <w:sz w:val="20"/>
          <w:szCs w:val="20"/>
          <w:lang w:val="pt-PT"/>
        </w:rPr>
        <w:pPrChange w:id="499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1D692339" w14:textId="310BB6B7" w:rsidR="007C3AE7" w:rsidDel="000561F4" w:rsidRDefault="007C3AE7" w:rsidP="00066C34">
      <w:pPr>
        <w:pStyle w:val="Standard"/>
        <w:spacing w:before="0" w:after="0"/>
        <w:rPr>
          <w:del w:id="500" w:author="ssimoes" w:date="2022-05-01T23:06:00Z"/>
          <w:b/>
          <w:bCs/>
          <w:sz w:val="20"/>
          <w:szCs w:val="20"/>
          <w:lang w:val="pt-PT"/>
        </w:rPr>
        <w:pPrChange w:id="501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702B9229" w14:textId="296D679E" w:rsidR="007C3AE7" w:rsidDel="000561F4" w:rsidRDefault="007C3AE7" w:rsidP="00066C34">
      <w:pPr>
        <w:pStyle w:val="Standard"/>
        <w:spacing w:before="0" w:after="0"/>
        <w:rPr>
          <w:del w:id="502" w:author="ssimoes" w:date="2022-05-01T23:06:00Z"/>
          <w:b/>
          <w:bCs/>
          <w:sz w:val="20"/>
          <w:szCs w:val="20"/>
          <w:lang w:val="pt-PT"/>
        </w:rPr>
        <w:pPrChange w:id="503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1A8F7364" w14:textId="652CE9C5" w:rsidR="00A642CB" w:rsidDel="000561F4" w:rsidRDefault="00A642CB" w:rsidP="00066C34">
      <w:pPr>
        <w:pStyle w:val="Standard"/>
        <w:spacing w:before="0" w:after="0"/>
        <w:rPr>
          <w:del w:id="504" w:author="ssimoes" w:date="2022-05-01T23:06:00Z"/>
          <w:b/>
          <w:bCs/>
          <w:sz w:val="20"/>
          <w:szCs w:val="20"/>
          <w:lang w:val="pt-PT"/>
        </w:rPr>
        <w:pPrChange w:id="505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724951FF" w14:textId="07110E73" w:rsidR="007C3AE7" w:rsidDel="000561F4" w:rsidRDefault="007C3AE7" w:rsidP="00066C34">
      <w:pPr>
        <w:pStyle w:val="Standard"/>
        <w:spacing w:before="0" w:after="0"/>
        <w:rPr>
          <w:del w:id="506" w:author="ssimoes" w:date="2022-05-01T23:06:00Z"/>
          <w:b/>
          <w:bCs/>
          <w:sz w:val="20"/>
          <w:szCs w:val="20"/>
          <w:lang w:val="pt-PT"/>
        </w:rPr>
        <w:pPrChange w:id="507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2E7DBE49" w14:textId="34640A20" w:rsidR="00A642CB" w:rsidDel="000561F4" w:rsidRDefault="00A642CB" w:rsidP="00066C34">
      <w:pPr>
        <w:pStyle w:val="Standard"/>
        <w:spacing w:before="0" w:after="0"/>
        <w:rPr>
          <w:del w:id="508" w:author="ssimoes" w:date="2022-05-01T23:06:00Z"/>
          <w:b/>
          <w:bCs/>
          <w:sz w:val="20"/>
          <w:szCs w:val="20"/>
          <w:lang w:val="pt-PT"/>
        </w:rPr>
        <w:pPrChange w:id="509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747C4082" w14:textId="7CE537E0" w:rsidR="007C3AE7" w:rsidDel="000561F4" w:rsidRDefault="007C3AE7" w:rsidP="00066C34">
      <w:pPr>
        <w:pStyle w:val="Standard"/>
        <w:spacing w:before="0" w:after="0"/>
        <w:rPr>
          <w:del w:id="510" w:author="ssimoes" w:date="2022-05-01T23:06:00Z"/>
          <w:b/>
          <w:bCs/>
          <w:sz w:val="20"/>
          <w:szCs w:val="20"/>
          <w:lang w:val="pt-PT"/>
        </w:rPr>
        <w:pPrChange w:id="511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3A30AEBE" w14:textId="009D8CCE" w:rsidR="007C3AE7" w:rsidDel="000561F4" w:rsidRDefault="007C3AE7" w:rsidP="00066C34">
      <w:pPr>
        <w:pStyle w:val="Standard"/>
        <w:spacing w:before="0" w:after="0"/>
        <w:rPr>
          <w:del w:id="512" w:author="ssimoes" w:date="2022-05-01T23:06:00Z"/>
          <w:b/>
          <w:bCs/>
          <w:sz w:val="20"/>
          <w:szCs w:val="20"/>
          <w:lang w:val="pt-PT"/>
        </w:rPr>
        <w:pPrChange w:id="513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7864FCB3" w14:textId="372F7B33" w:rsidR="002614B8" w:rsidDel="000561F4" w:rsidRDefault="002614B8" w:rsidP="00066C34">
      <w:pPr>
        <w:pStyle w:val="Standard"/>
        <w:spacing w:before="0" w:after="0"/>
        <w:rPr>
          <w:del w:id="514" w:author="ssimoes" w:date="2022-05-01T23:06:00Z"/>
          <w:b/>
          <w:bCs/>
          <w:sz w:val="20"/>
          <w:szCs w:val="20"/>
          <w:lang w:val="pt-PT"/>
        </w:rPr>
        <w:pPrChange w:id="515" w:author="ssimoes" w:date="2022-05-15T12:42:00Z">
          <w:pPr>
            <w:pStyle w:val="Standard"/>
            <w:spacing w:after="0" w:line="360" w:lineRule="auto"/>
            <w:jc w:val="left"/>
          </w:pPr>
        </w:pPrChange>
      </w:pPr>
    </w:p>
    <w:p w14:paraId="62F4A6DF" w14:textId="30F8B800" w:rsidR="005A600B" w:rsidDel="000561F4" w:rsidRDefault="00555E34" w:rsidP="00066C34">
      <w:pPr>
        <w:pStyle w:val="Standard"/>
        <w:spacing w:before="0" w:after="0"/>
        <w:rPr>
          <w:del w:id="516" w:author="ssimoes" w:date="2022-05-01T23:06:00Z"/>
          <w:b/>
          <w:bCs/>
          <w:sz w:val="20"/>
          <w:szCs w:val="20"/>
          <w:lang w:val="pt-PT"/>
        </w:rPr>
        <w:pPrChange w:id="517" w:author="ssimoes" w:date="2022-05-15T12:42:00Z">
          <w:pPr>
            <w:pStyle w:val="Standard"/>
            <w:spacing w:after="0" w:line="360" w:lineRule="auto"/>
            <w:jc w:val="left"/>
          </w:pPr>
        </w:pPrChange>
      </w:pPr>
      <w:del w:id="518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S3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</w:delText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delText>S4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 </w:delText>
        </w:r>
      </w:del>
    </w:p>
    <w:p w14:paraId="20E1FF26" w14:textId="50B7A015" w:rsidR="007C3AE7" w:rsidDel="000561F4" w:rsidRDefault="007C3AE7" w:rsidP="00066C34">
      <w:pPr>
        <w:pStyle w:val="Standard"/>
        <w:spacing w:before="0" w:after="0"/>
        <w:rPr>
          <w:del w:id="519" w:author="ssimoes" w:date="2022-05-01T23:06:00Z"/>
          <w:sz w:val="20"/>
          <w:szCs w:val="20"/>
          <w:lang w:val="pt-PT"/>
        </w:rPr>
        <w:pPrChange w:id="520" w:author="ssimoes" w:date="2022-05-15T12:42:00Z">
          <w:pPr>
            <w:pStyle w:val="Standard"/>
            <w:spacing w:after="0" w:line="360" w:lineRule="auto"/>
          </w:pPr>
        </w:pPrChange>
      </w:pPr>
    </w:p>
    <w:p w14:paraId="77EFD22C" w14:textId="2F85156E" w:rsidR="007C3AE7" w:rsidDel="000561F4" w:rsidRDefault="007C3AE7" w:rsidP="00066C34">
      <w:pPr>
        <w:pStyle w:val="Standard"/>
        <w:spacing w:before="0" w:after="0"/>
        <w:rPr>
          <w:del w:id="521" w:author="ssimoes" w:date="2022-05-01T23:06:00Z"/>
          <w:sz w:val="20"/>
          <w:szCs w:val="20"/>
          <w:lang w:val="pt-PT"/>
        </w:rPr>
        <w:pPrChange w:id="522" w:author="ssimoes" w:date="2022-05-15T12:42:00Z">
          <w:pPr>
            <w:pStyle w:val="Standard"/>
            <w:spacing w:after="0" w:line="360" w:lineRule="auto"/>
          </w:pPr>
        </w:pPrChange>
      </w:pPr>
    </w:p>
    <w:p w14:paraId="3DDF223A" w14:textId="1F93E199" w:rsidR="007C3AE7" w:rsidDel="000561F4" w:rsidRDefault="007C3AE7" w:rsidP="00066C34">
      <w:pPr>
        <w:pStyle w:val="Standard"/>
        <w:spacing w:before="0" w:after="0"/>
        <w:rPr>
          <w:del w:id="523" w:author="ssimoes" w:date="2022-05-01T23:06:00Z"/>
          <w:sz w:val="20"/>
          <w:szCs w:val="20"/>
          <w:lang w:val="pt-PT"/>
        </w:rPr>
        <w:pPrChange w:id="524" w:author="ssimoes" w:date="2022-05-15T12:42:00Z">
          <w:pPr>
            <w:pStyle w:val="Standard"/>
            <w:spacing w:after="0" w:line="360" w:lineRule="auto"/>
          </w:pPr>
        </w:pPrChange>
      </w:pPr>
    </w:p>
    <w:p w14:paraId="62825CEB" w14:textId="07426CBF" w:rsidR="007C3AE7" w:rsidDel="000561F4" w:rsidRDefault="007C3AE7" w:rsidP="00066C34">
      <w:pPr>
        <w:pStyle w:val="Standard"/>
        <w:spacing w:before="0" w:after="0"/>
        <w:rPr>
          <w:del w:id="525" w:author="ssimoes" w:date="2022-05-01T23:06:00Z"/>
          <w:sz w:val="20"/>
          <w:szCs w:val="20"/>
          <w:lang w:val="pt-PT"/>
        </w:rPr>
        <w:pPrChange w:id="526" w:author="ssimoes" w:date="2022-05-15T12:42:00Z">
          <w:pPr>
            <w:pStyle w:val="Standard"/>
            <w:spacing w:after="0" w:line="360" w:lineRule="auto"/>
          </w:pPr>
        </w:pPrChange>
      </w:pPr>
    </w:p>
    <w:p w14:paraId="587707DE" w14:textId="1A529DC7" w:rsidR="007C3AE7" w:rsidDel="000561F4" w:rsidRDefault="007C3AE7" w:rsidP="00066C34">
      <w:pPr>
        <w:pStyle w:val="Standard"/>
        <w:spacing w:before="0" w:after="0"/>
        <w:rPr>
          <w:del w:id="527" w:author="ssimoes" w:date="2022-05-01T23:06:00Z"/>
          <w:sz w:val="20"/>
          <w:szCs w:val="20"/>
          <w:lang w:val="pt-PT"/>
        </w:rPr>
        <w:pPrChange w:id="528" w:author="ssimoes" w:date="2022-05-15T12:42:00Z">
          <w:pPr>
            <w:pStyle w:val="Standard"/>
            <w:spacing w:after="0" w:line="360" w:lineRule="auto"/>
          </w:pPr>
        </w:pPrChange>
      </w:pPr>
    </w:p>
    <w:p w14:paraId="653B4C51" w14:textId="6E7B8C38" w:rsidR="007C3AE7" w:rsidDel="000561F4" w:rsidRDefault="007C3AE7" w:rsidP="00066C34">
      <w:pPr>
        <w:pStyle w:val="Standard"/>
        <w:spacing w:before="0" w:after="0"/>
        <w:rPr>
          <w:del w:id="529" w:author="ssimoes" w:date="2022-05-01T23:06:00Z"/>
          <w:sz w:val="20"/>
          <w:szCs w:val="20"/>
          <w:lang w:val="pt-PT"/>
        </w:rPr>
        <w:pPrChange w:id="530" w:author="ssimoes" w:date="2022-05-15T12:42:00Z">
          <w:pPr>
            <w:pStyle w:val="Standard"/>
            <w:spacing w:after="0" w:line="360" w:lineRule="auto"/>
          </w:pPr>
        </w:pPrChange>
      </w:pPr>
    </w:p>
    <w:p w14:paraId="22F5AE40" w14:textId="14BF31A3" w:rsidR="007C3AE7" w:rsidDel="000561F4" w:rsidRDefault="007C3AE7" w:rsidP="00066C34">
      <w:pPr>
        <w:pStyle w:val="Standard"/>
        <w:spacing w:before="0" w:after="0"/>
        <w:rPr>
          <w:del w:id="531" w:author="ssimoes" w:date="2022-05-01T23:06:00Z"/>
          <w:sz w:val="20"/>
          <w:szCs w:val="20"/>
          <w:lang w:val="pt-PT"/>
        </w:rPr>
        <w:pPrChange w:id="532" w:author="ssimoes" w:date="2022-05-15T12:42:00Z">
          <w:pPr>
            <w:pStyle w:val="Standard"/>
            <w:spacing w:after="0" w:line="360" w:lineRule="auto"/>
          </w:pPr>
        </w:pPrChange>
      </w:pPr>
    </w:p>
    <w:p w14:paraId="51BF3C58" w14:textId="05E00645" w:rsidR="007C3AE7" w:rsidDel="000561F4" w:rsidRDefault="007C3AE7" w:rsidP="00066C34">
      <w:pPr>
        <w:pStyle w:val="Standard"/>
        <w:spacing w:before="0" w:after="0"/>
        <w:rPr>
          <w:del w:id="533" w:author="ssimoes" w:date="2022-05-01T23:06:00Z"/>
          <w:sz w:val="20"/>
          <w:szCs w:val="20"/>
          <w:lang w:val="pt-PT"/>
        </w:rPr>
        <w:pPrChange w:id="534" w:author="ssimoes" w:date="2022-05-15T12:42:00Z">
          <w:pPr>
            <w:pStyle w:val="Standard"/>
            <w:spacing w:after="0" w:line="360" w:lineRule="auto"/>
          </w:pPr>
        </w:pPrChange>
      </w:pPr>
    </w:p>
    <w:p w14:paraId="1059C684" w14:textId="7E5D468D" w:rsidR="00A642CB" w:rsidDel="000561F4" w:rsidRDefault="00A642CB" w:rsidP="00066C34">
      <w:pPr>
        <w:pStyle w:val="Standard"/>
        <w:spacing w:before="0" w:after="0"/>
        <w:rPr>
          <w:del w:id="535" w:author="ssimoes" w:date="2022-05-01T23:06:00Z"/>
          <w:sz w:val="20"/>
          <w:szCs w:val="20"/>
          <w:lang w:val="pt-PT"/>
        </w:rPr>
        <w:pPrChange w:id="536" w:author="ssimoes" w:date="2022-05-15T12:42:00Z">
          <w:pPr>
            <w:pStyle w:val="Standard"/>
            <w:spacing w:after="0" w:line="360" w:lineRule="auto"/>
          </w:pPr>
        </w:pPrChange>
      </w:pPr>
    </w:p>
    <w:p w14:paraId="1E77C26A" w14:textId="5B6885FC" w:rsidR="00A642CB" w:rsidDel="000561F4" w:rsidRDefault="00A642CB" w:rsidP="00066C34">
      <w:pPr>
        <w:pStyle w:val="Standard"/>
        <w:spacing w:before="0" w:after="0"/>
        <w:rPr>
          <w:del w:id="537" w:author="ssimoes" w:date="2022-05-01T23:06:00Z"/>
          <w:sz w:val="20"/>
          <w:szCs w:val="20"/>
          <w:lang w:val="pt-PT"/>
        </w:rPr>
        <w:pPrChange w:id="538" w:author="ssimoes" w:date="2022-05-15T12:42:00Z">
          <w:pPr>
            <w:pStyle w:val="Standard"/>
            <w:spacing w:after="0" w:line="360" w:lineRule="auto"/>
          </w:pPr>
        </w:pPrChange>
      </w:pPr>
    </w:p>
    <w:p w14:paraId="477E0203" w14:textId="53E8EAA3" w:rsidR="00A642CB" w:rsidDel="000561F4" w:rsidRDefault="00A642CB" w:rsidP="00066C34">
      <w:pPr>
        <w:pStyle w:val="Standard"/>
        <w:spacing w:before="0" w:after="0"/>
        <w:rPr>
          <w:del w:id="539" w:author="ssimoes" w:date="2022-05-01T23:06:00Z"/>
          <w:sz w:val="20"/>
          <w:szCs w:val="20"/>
          <w:lang w:val="pt-PT"/>
        </w:rPr>
        <w:pPrChange w:id="540" w:author="ssimoes" w:date="2022-05-15T12:42:00Z">
          <w:pPr>
            <w:pStyle w:val="Standard"/>
            <w:spacing w:after="0" w:line="360" w:lineRule="auto"/>
          </w:pPr>
        </w:pPrChange>
      </w:pPr>
    </w:p>
    <w:p w14:paraId="0EC53500" w14:textId="297E641B" w:rsidR="00A642CB" w:rsidDel="000561F4" w:rsidRDefault="00A642CB" w:rsidP="00066C34">
      <w:pPr>
        <w:pStyle w:val="Standard"/>
        <w:spacing w:before="0" w:after="0"/>
        <w:rPr>
          <w:del w:id="541" w:author="ssimoes" w:date="2022-05-01T23:06:00Z"/>
          <w:sz w:val="20"/>
          <w:szCs w:val="20"/>
          <w:lang w:val="pt-PT"/>
        </w:rPr>
        <w:pPrChange w:id="542" w:author="ssimoes" w:date="2022-05-15T12:42:00Z">
          <w:pPr>
            <w:pStyle w:val="Standard"/>
            <w:spacing w:after="0" w:line="360" w:lineRule="auto"/>
          </w:pPr>
        </w:pPrChange>
      </w:pPr>
    </w:p>
    <w:p w14:paraId="0D56FD38" w14:textId="70D32112" w:rsidR="00A642CB" w:rsidDel="000561F4" w:rsidRDefault="00A642CB" w:rsidP="00066C34">
      <w:pPr>
        <w:pStyle w:val="Standard"/>
        <w:spacing w:before="0" w:after="0"/>
        <w:rPr>
          <w:del w:id="543" w:author="ssimoes" w:date="2022-05-01T23:06:00Z"/>
          <w:sz w:val="20"/>
          <w:szCs w:val="20"/>
          <w:lang w:val="pt-PT"/>
        </w:rPr>
        <w:pPrChange w:id="544" w:author="ssimoes" w:date="2022-05-15T12:42:00Z">
          <w:pPr>
            <w:pStyle w:val="Standard"/>
            <w:spacing w:after="0" w:line="360" w:lineRule="auto"/>
          </w:pPr>
        </w:pPrChange>
      </w:pPr>
    </w:p>
    <w:p w14:paraId="0A4F3334" w14:textId="6EA89165" w:rsidR="00A642CB" w:rsidDel="000561F4" w:rsidRDefault="00A642CB" w:rsidP="00066C34">
      <w:pPr>
        <w:pStyle w:val="Standard"/>
        <w:spacing w:before="0" w:after="0"/>
        <w:rPr>
          <w:del w:id="545" w:author="ssimoes" w:date="2022-05-01T23:06:00Z"/>
          <w:sz w:val="20"/>
          <w:szCs w:val="20"/>
          <w:lang w:val="pt-PT"/>
        </w:rPr>
        <w:pPrChange w:id="546" w:author="ssimoes" w:date="2022-05-15T12:42:00Z">
          <w:pPr>
            <w:pStyle w:val="Standard"/>
            <w:spacing w:after="0" w:line="360" w:lineRule="auto"/>
          </w:pPr>
        </w:pPrChange>
      </w:pPr>
    </w:p>
    <w:p w14:paraId="7C771DB1" w14:textId="53DEB239" w:rsidR="002614B8" w:rsidDel="000561F4" w:rsidRDefault="002614B8" w:rsidP="00066C34">
      <w:pPr>
        <w:pStyle w:val="Standard"/>
        <w:spacing w:before="0" w:after="0"/>
        <w:rPr>
          <w:del w:id="547" w:author="ssimoes" w:date="2022-05-01T23:06:00Z"/>
          <w:sz w:val="20"/>
          <w:szCs w:val="20"/>
          <w:lang w:val="pt-PT"/>
        </w:rPr>
        <w:pPrChange w:id="548" w:author="ssimoes" w:date="2022-05-15T12:42:00Z">
          <w:pPr>
            <w:pStyle w:val="Standard"/>
            <w:spacing w:after="0" w:line="360" w:lineRule="auto"/>
          </w:pPr>
        </w:pPrChange>
      </w:pPr>
    </w:p>
    <w:p w14:paraId="7349994A" w14:textId="21680927" w:rsidR="007C3AE7" w:rsidDel="000561F4" w:rsidRDefault="007C3AE7" w:rsidP="00066C34">
      <w:pPr>
        <w:pStyle w:val="Standard"/>
        <w:spacing w:before="0" w:after="0"/>
        <w:rPr>
          <w:del w:id="549" w:author="ssimoes" w:date="2022-05-01T23:06:00Z"/>
          <w:sz w:val="20"/>
          <w:szCs w:val="20"/>
          <w:lang w:val="pt-PT"/>
        </w:rPr>
        <w:pPrChange w:id="550" w:author="ssimoes" w:date="2022-05-15T12:42:00Z">
          <w:pPr>
            <w:pStyle w:val="Standard"/>
            <w:spacing w:after="0" w:line="360" w:lineRule="auto"/>
          </w:pPr>
        </w:pPrChange>
      </w:pPr>
    </w:p>
    <w:p w14:paraId="08F2AE91" w14:textId="65C30CCE" w:rsidR="007C3AE7" w:rsidRPr="007C3AE7" w:rsidDel="000561F4" w:rsidRDefault="00EB5F18" w:rsidP="00066C34">
      <w:pPr>
        <w:pStyle w:val="Standard"/>
        <w:spacing w:before="0" w:after="0"/>
        <w:rPr>
          <w:del w:id="551" w:author="ssimoes" w:date="2022-05-01T23:06:00Z"/>
          <w:b/>
          <w:bCs/>
          <w:sz w:val="20"/>
          <w:szCs w:val="20"/>
          <w:lang w:val="pt-PT"/>
        </w:rPr>
        <w:pPrChange w:id="552" w:author="ssimoes" w:date="2022-05-15T12:42:00Z">
          <w:pPr>
            <w:pStyle w:val="Standard"/>
            <w:spacing w:after="0" w:line="360" w:lineRule="auto"/>
          </w:pPr>
        </w:pPrChange>
      </w:pPr>
      <w:del w:id="553" w:author="ssimoes" w:date="2022-05-01T23:06:00Z">
        <w:r w:rsidRPr="007C3AE7" w:rsidDel="000561F4">
          <w:rPr>
            <w:b/>
            <w:bCs/>
            <w:sz w:val="20"/>
            <w:szCs w:val="20"/>
            <w:lang w:val="pt-PT"/>
          </w:rPr>
          <w:delText>Gráfico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de Complexidade Temporal </w:delText>
        </w:r>
        <w:r w:rsidR="00555E34" w:rsidDel="000561F4">
          <w:rPr>
            <w:b/>
            <w:bCs/>
            <w:sz w:val="20"/>
            <w:szCs w:val="20"/>
            <w:lang w:val="pt-PT"/>
          </w:rPr>
          <w:delText>S1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.. </w:delText>
        </w:r>
        <w:r w:rsidR="00555E34" w:rsidDel="000561F4">
          <w:rPr>
            <w:b/>
            <w:bCs/>
            <w:sz w:val="20"/>
            <w:szCs w:val="20"/>
            <w:lang w:val="pt-PT"/>
          </w:rPr>
          <w:delText>S4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</w:delText>
        </w:r>
        <w:r w:rsidRPr="007C3AE7" w:rsidDel="000561F4">
          <w:rPr>
            <w:b/>
            <w:bCs/>
            <w:sz w:val="20"/>
            <w:szCs w:val="20"/>
            <w:lang w:val="pt-PT"/>
          </w:rPr>
          <w:delText xml:space="preserve"> (</w:delText>
        </w:r>
        <w:r w:rsidR="007C3AE7" w:rsidRPr="007C3AE7" w:rsidDel="000561F4">
          <w:rPr>
            <w:b/>
            <w:bCs/>
            <w:sz w:val="20"/>
            <w:szCs w:val="20"/>
            <w:lang w:val="pt-PT"/>
          </w:rPr>
          <w:delText>escala logarítmica)</w:delText>
        </w:r>
      </w:del>
    </w:p>
    <w:p w14:paraId="19061FBC" w14:textId="06CF1DD2" w:rsidR="007C3AE7" w:rsidRPr="00265B7C" w:rsidDel="000561F4" w:rsidRDefault="007C3AE7" w:rsidP="00066C34">
      <w:pPr>
        <w:pStyle w:val="Standard"/>
        <w:spacing w:before="0" w:after="0"/>
        <w:rPr>
          <w:del w:id="554" w:author="ssimoes" w:date="2022-05-01T23:06:00Z"/>
          <w:sz w:val="20"/>
          <w:szCs w:val="20"/>
          <w:lang w:val="pt-PT"/>
        </w:rPr>
        <w:pPrChange w:id="555" w:author="ssimoes" w:date="2022-05-15T12:42:00Z">
          <w:pPr>
            <w:pStyle w:val="Standard"/>
            <w:spacing w:after="0" w:line="360" w:lineRule="auto"/>
          </w:pPr>
        </w:pPrChange>
      </w:pPr>
    </w:p>
    <w:p w14:paraId="1AFC3B5A" w14:textId="52B7B2BE" w:rsidR="007C3AE7" w:rsidRPr="00265B7C" w:rsidDel="000561F4" w:rsidRDefault="007C3AE7" w:rsidP="00066C34">
      <w:pPr>
        <w:pStyle w:val="Standard"/>
        <w:spacing w:before="0" w:after="0"/>
        <w:rPr>
          <w:del w:id="556" w:author="ssimoes" w:date="2022-05-01T23:06:00Z"/>
          <w:sz w:val="20"/>
          <w:szCs w:val="20"/>
          <w:lang w:val="pt-PT"/>
        </w:rPr>
        <w:pPrChange w:id="557" w:author="ssimoes" w:date="2022-05-15T12:42:00Z">
          <w:pPr>
            <w:pStyle w:val="Standard"/>
            <w:spacing w:after="0" w:line="360" w:lineRule="auto"/>
          </w:pPr>
        </w:pPrChange>
      </w:pPr>
    </w:p>
    <w:p w14:paraId="597DAD2E" w14:textId="6C50F85D" w:rsidR="007C3AE7" w:rsidDel="000561F4" w:rsidRDefault="007C3AE7" w:rsidP="00066C34">
      <w:pPr>
        <w:pStyle w:val="Standard"/>
        <w:spacing w:before="0" w:after="0"/>
        <w:rPr>
          <w:del w:id="558" w:author="ssimoes" w:date="2022-05-01T23:06:00Z"/>
          <w:sz w:val="20"/>
          <w:szCs w:val="20"/>
          <w:lang w:val="pt-PT"/>
        </w:rPr>
        <w:pPrChange w:id="559" w:author="ssimoes" w:date="2022-05-15T12:42:00Z">
          <w:pPr>
            <w:pStyle w:val="Standard"/>
            <w:spacing w:after="0" w:line="360" w:lineRule="auto"/>
          </w:pPr>
        </w:pPrChange>
      </w:pPr>
    </w:p>
    <w:p w14:paraId="4569B479" w14:textId="795503B7" w:rsidR="007C3AE7" w:rsidDel="000561F4" w:rsidRDefault="007C3AE7" w:rsidP="00066C34">
      <w:pPr>
        <w:pStyle w:val="Standard"/>
        <w:spacing w:before="0" w:after="0"/>
        <w:rPr>
          <w:del w:id="560" w:author="ssimoes" w:date="2022-05-01T23:06:00Z"/>
          <w:sz w:val="20"/>
          <w:szCs w:val="20"/>
          <w:lang w:val="pt-PT"/>
        </w:rPr>
        <w:pPrChange w:id="561" w:author="ssimoes" w:date="2022-05-15T12:42:00Z">
          <w:pPr>
            <w:pStyle w:val="Standard"/>
            <w:spacing w:after="0" w:line="360" w:lineRule="auto"/>
          </w:pPr>
        </w:pPrChange>
      </w:pPr>
    </w:p>
    <w:p w14:paraId="033D5BFB" w14:textId="4D7C6E1A" w:rsidR="007C3AE7" w:rsidDel="000561F4" w:rsidRDefault="007C3AE7" w:rsidP="00066C34">
      <w:pPr>
        <w:pStyle w:val="Standard"/>
        <w:spacing w:before="0" w:after="0"/>
        <w:rPr>
          <w:del w:id="562" w:author="ssimoes" w:date="2022-05-01T23:06:00Z"/>
          <w:sz w:val="20"/>
          <w:szCs w:val="20"/>
          <w:lang w:val="pt-PT"/>
        </w:rPr>
        <w:pPrChange w:id="563" w:author="ssimoes" w:date="2022-05-15T12:42:00Z">
          <w:pPr>
            <w:pStyle w:val="Standard"/>
            <w:spacing w:after="0" w:line="360" w:lineRule="auto"/>
          </w:pPr>
        </w:pPrChange>
      </w:pPr>
    </w:p>
    <w:p w14:paraId="241AB081" w14:textId="3998C791" w:rsidR="002614B8" w:rsidDel="000561F4" w:rsidRDefault="002614B8" w:rsidP="00066C34">
      <w:pPr>
        <w:pStyle w:val="Standard"/>
        <w:spacing w:before="0" w:after="0"/>
        <w:rPr>
          <w:del w:id="564" w:author="ssimoes" w:date="2022-05-01T23:06:00Z"/>
          <w:sz w:val="20"/>
          <w:szCs w:val="20"/>
          <w:lang w:val="pt-PT"/>
        </w:rPr>
        <w:pPrChange w:id="565" w:author="ssimoes" w:date="2022-05-15T12:42:00Z">
          <w:pPr>
            <w:pStyle w:val="Standard"/>
            <w:spacing w:after="0" w:line="360" w:lineRule="auto"/>
          </w:pPr>
        </w:pPrChange>
      </w:pPr>
    </w:p>
    <w:p w14:paraId="17FB6ECD" w14:textId="352CE3A3" w:rsidR="002614B8" w:rsidDel="000561F4" w:rsidRDefault="002614B8" w:rsidP="00066C34">
      <w:pPr>
        <w:pStyle w:val="Standard"/>
        <w:spacing w:before="0" w:after="0"/>
        <w:rPr>
          <w:del w:id="566" w:author="ssimoes" w:date="2022-05-01T23:06:00Z"/>
          <w:sz w:val="20"/>
          <w:szCs w:val="20"/>
          <w:lang w:val="pt-PT"/>
        </w:rPr>
        <w:pPrChange w:id="567" w:author="ssimoes" w:date="2022-05-15T12:42:00Z">
          <w:pPr>
            <w:pStyle w:val="Standard"/>
            <w:spacing w:after="0" w:line="360" w:lineRule="auto"/>
          </w:pPr>
        </w:pPrChange>
      </w:pPr>
    </w:p>
    <w:p w14:paraId="344343A0" w14:textId="1625B584" w:rsidR="006800BF" w:rsidDel="000561F4" w:rsidRDefault="006800BF" w:rsidP="00066C34">
      <w:pPr>
        <w:pStyle w:val="Standard"/>
        <w:spacing w:before="0" w:after="0"/>
        <w:rPr>
          <w:del w:id="568" w:author="ssimoes" w:date="2022-05-01T23:06:00Z"/>
          <w:sz w:val="20"/>
          <w:szCs w:val="20"/>
          <w:lang w:val="pt-PT"/>
        </w:rPr>
        <w:pPrChange w:id="569" w:author="ssimoes" w:date="2022-05-15T12:42:00Z">
          <w:pPr>
            <w:pStyle w:val="Standard"/>
            <w:spacing w:after="0" w:line="360" w:lineRule="auto"/>
          </w:pPr>
        </w:pPrChange>
      </w:pPr>
    </w:p>
    <w:p w14:paraId="3A507935" w14:textId="3FB13F80" w:rsidR="006800BF" w:rsidDel="000561F4" w:rsidRDefault="006800BF" w:rsidP="00066C34">
      <w:pPr>
        <w:pStyle w:val="Standard"/>
        <w:spacing w:before="0" w:after="0"/>
        <w:rPr>
          <w:del w:id="570" w:author="ssimoes" w:date="2022-05-01T23:06:00Z"/>
          <w:sz w:val="20"/>
          <w:szCs w:val="20"/>
          <w:lang w:val="pt-PT"/>
        </w:rPr>
        <w:pPrChange w:id="571" w:author="ssimoes" w:date="2022-05-15T12:42:00Z">
          <w:pPr>
            <w:pStyle w:val="Standard"/>
            <w:spacing w:after="0" w:line="360" w:lineRule="auto"/>
          </w:pPr>
        </w:pPrChange>
      </w:pPr>
    </w:p>
    <w:p w14:paraId="7ED18695" w14:textId="0DDDF455" w:rsidR="006800BF" w:rsidDel="000561F4" w:rsidRDefault="006800BF" w:rsidP="00066C34">
      <w:pPr>
        <w:pStyle w:val="Standard"/>
        <w:spacing w:before="0" w:after="0"/>
        <w:rPr>
          <w:del w:id="572" w:author="ssimoes" w:date="2022-05-01T23:06:00Z"/>
          <w:sz w:val="20"/>
          <w:szCs w:val="20"/>
          <w:lang w:val="pt-PT"/>
        </w:rPr>
        <w:pPrChange w:id="573" w:author="ssimoes" w:date="2022-05-15T12:42:00Z">
          <w:pPr>
            <w:pStyle w:val="Standard"/>
            <w:spacing w:after="0" w:line="360" w:lineRule="auto"/>
          </w:pPr>
        </w:pPrChange>
      </w:pPr>
    </w:p>
    <w:p w14:paraId="7570C6BD" w14:textId="16F32AC3" w:rsidR="002614B8" w:rsidDel="000561F4" w:rsidRDefault="002614B8" w:rsidP="00066C34">
      <w:pPr>
        <w:pStyle w:val="Standard"/>
        <w:spacing w:before="0" w:after="0"/>
        <w:rPr>
          <w:del w:id="574" w:author="ssimoes" w:date="2022-05-01T23:06:00Z"/>
          <w:sz w:val="20"/>
          <w:szCs w:val="20"/>
          <w:lang w:val="pt-PT"/>
        </w:rPr>
        <w:pPrChange w:id="575" w:author="ssimoes" w:date="2022-05-15T12:42:00Z">
          <w:pPr>
            <w:pStyle w:val="Standard"/>
            <w:spacing w:after="0" w:line="360" w:lineRule="auto"/>
          </w:pPr>
        </w:pPrChange>
      </w:pPr>
    </w:p>
    <w:p w14:paraId="45B883AC" w14:textId="09BC3211" w:rsidR="002614B8" w:rsidDel="000561F4" w:rsidRDefault="002614B8" w:rsidP="00066C34">
      <w:pPr>
        <w:pStyle w:val="Standard"/>
        <w:spacing w:before="0" w:after="0"/>
        <w:rPr>
          <w:del w:id="576" w:author="ssimoes" w:date="2022-05-01T23:06:00Z"/>
          <w:sz w:val="20"/>
          <w:szCs w:val="20"/>
          <w:lang w:val="pt-PT"/>
        </w:rPr>
        <w:pPrChange w:id="577" w:author="ssimoes" w:date="2022-05-15T12:42:00Z">
          <w:pPr>
            <w:pStyle w:val="Standard"/>
            <w:spacing w:after="0" w:line="360" w:lineRule="auto"/>
          </w:pPr>
        </w:pPrChange>
      </w:pPr>
    </w:p>
    <w:p w14:paraId="63FE4D60" w14:textId="13D964A2" w:rsidR="007C3AE7" w:rsidDel="000561F4" w:rsidRDefault="007C3AE7" w:rsidP="00066C34">
      <w:pPr>
        <w:pStyle w:val="Standard"/>
        <w:spacing w:before="0" w:after="0"/>
        <w:rPr>
          <w:del w:id="578" w:author="ssimoes" w:date="2022-05-01T23:06:00Z"/>
          <w:sz w:val="20"/>
          <w:szCs w:val="20"/>
          <w:lang w:val="pt-PT"/>
        </w:rPr>
        <w:pPrChange w:id="579" w:author="ssimoes" w:date="2022-05-15T12:42:00Z">
          <w:pPr>
            <w:pStyle w:val="Standard"/>
            <w:spacing w:after="0" w:line="360" w:lineRule="auto"/>
          </w:pPr>
        </w:pPrChange>
      </w:pPr>
    </w:p>
    <w:p w14:paraId="2DEB47A0" w14:textId="15F66602" w:rsidR="007C3AE7" w:rsidDel="000561F4" w:rsidRDefault="007C3AE7" w:rsidP="00066C34">
      <w:pPr>
        <w:pStyle w:val="Standard"/>
        <w:spacing w:before="0" w:after="0"/>
        <w:rPr>
          <w:del w:id="580" w:author="ssimoes" w:date="2022-05-01T23:06:00Z"/>
          <w:sz w:val="20"/>
          <w:szCs w:val="20"/>
          <w:lang w:val="pt-PT"/>
        </w:rPr>
        <w:pPrChange w:id="581" w:author="ssimoes" w:date="2022-05-15T12:42:00Z">
          <w:pPr>
            <w:pStyle w:val="Standard"/>
            <w:spacing w:after="0" w:line="360" w:lineRule="auto"/>
          </w:pPr>
        </w:pPrChange>
      </w:pPr>
    </w:p>
    <w:p w14:paraId="3627973F" w14:textId="28B41552" w:rsidR="007C3AE7" w:rsidRPr="00265B7C" w:rsidDel="000561F4" w:rsidRDefault="007C3AE7" w:rsidP="00066C34">
      <w:pPr>
        <w:pStyle w:val="Standard"/>
        <w:spacing w:before="0" w:after="0"/>
        <w:rPr>
          <w:del w:id="582" w:author="ssimoes" w:date="2022-05-01T23:06:00Z"/>
          <w:sz w:val="20"/>
          <w:szCs w:val="20"/>
          <w:lang w:val="pt-PT"/>
        </w:rPr>
        <w:pPrChange w:id="583" w:author="ssimoes" w:date="2022-05-15T12:42:00Z">
          <w:pPr>
            <w:pStyle w:val="Standard"/>
            <w:spacing w:after="0" w:line="360" w:lineRule="auto"/>
          </w:pPr>
        </w:pPrChange>
      </w:pPr>
    </w:p>
    <w:p w14:paraId="1B55D360" w14:textId="6EA9F9FF" w:rsidR="005A600B" w:rsidDel="000561F4" w:rsidRDefault="007C3AE7" w:rsidP="00066C34">
      <w:pPr>
        <w:pStyle w:val="Standard"/>
        <w:spacing w:before="0" w:after="0"/>
        <w:rPr>
          <w:del w:id="584" w:author="ssimoes" w:date="2022-05-01T23:06:00Z"/>
          <w:sz w:val="20"/>
          <w:lang w:val="pt-PT"/>
        </w:rPr>
        <w:pPrChange w:id="585" w:author="ssimoes" w:date="2022-05-15T12:42:00Z">
          <w:pPr>
            <w:spacing w:after="86" w:line="265" w:lineRule="auto"/>
            <w:ind w:left="-5" w:hanging="10"/>
          </w:pPr>
        </w:pPrChange>
      </w:pPr>
      <w:del w:id="586" w:author="ssimoes" w:date="2022-05-01T23:06:00Z">
        <w:r w:rsidDel="000561F4">
          <w:rPr>
            <w:sz w:val="20"/>
            <w:lang w:val="pt-PT"/>
          </w:rPr>
          <w:delText xml:space="preserve">Explique sucintamente a implementação "força bruta" implementada </w:delText>
        </w:r>
        <w:r w:rsidR="00A642CB" w:rsidDel="000561F4">
          <w:rPr>
            <w:sz w:val="20"/>
            <w:lang w:val="pt-PT"/>
          </w:rPr>
          <w:delText>em S</w:delText>
        </w:r>
        <w:r w:rsidR="00046E2D" w:rsidDel="000561F4">
          <w:rPr>
            <w:sz w:val="20"/>
            <w:lang w:val="pt-PT"/>
          </w:rPr>
          <w:delText>1</w:delText>
        </w:r>
        <w:r w:rsidR="005A600B" w:rsidDel="000561F4">
          <w:rPr>
            <w:sz w:val="20"/>
            <w:lang w:val="pt-PT"/>
          </w:rPr>
          <w:delText>.</w:delText>
        </w:r>
        <w:r w:rsidR="00A642CB" w:rsidDel="000561F4">
          <w:rPr>
            <w:sz w:val="20"/>
            <w:lang w:val="pt-PT"/>
          </w:rPr>
          <w:delText xml:space="preserve"> E a solução implementada em S4.</w:delText>
        </w:r>
      </w:del>
    </w:p>
    <w:p w14:paraId="27E228BA" w14:textId="08DBD7DD" w:rsidR="007C3AE7" w:rsidRPr="007C3AE7" w:rsidDel="000561F4" w:rsidRDefault="005A600B" w:rsidP="00066C34">
      <w:pPr>
        <w:pStyle w:val="Standard"/>
        <w:spacing w:before="0" w:after="0"/>
        <w:rPr>
          <w:del w:id="587" w:author="ssimoes" w:date="2022-05-01T23:06:00Z"/>
          <w:lang w:val="pt-PT"/>
        </w:rPr>
        <w:pPrChange w:id="588" w:author="ssimoes" w:date="2022-05-15T12:42:00Z">
          <w:pPr>
            <w:spacing w:after="86" w:line="265" w:lineRule="auto"/>
            <w:ind w:left="-5" w:hanging="10"/>
          </w:pPr>
        </w:pPrChange>
      </w:pPr>
      <w:del w:id="589" w:author="ssimoes" w:date="2022-05-01T23:06:00Z">
        <w:r w:rsidDel="000561F4">
          <w:rPr>
            <w:sz w:val="20"/>
            <w:lang w:val="pt-PT"/>
          </w:rPr>
          <w:delText xml:space="preserve">Desenvolva os comentários que considere relevantes sobre a </w:delText>
        </w:r>
        <w:r w:rsidR="00046E2D" w:rsidDel="000561F4">
          <w:rPr>
            <w:sz w:val="20"/>
            <w:lang w:val="pt-PT"/>
          </w:rPr>
          <w:delText>complexidade</w:delText>
        </w:r>
        <w:r w:rsidDel="000561F4">
          <w:rPr>
            <w:sz w:val="20"/>
            <w:lang w:val="pt-PT"/>
          </w:rPr>
          <w:delText xml:space="preserve"> temporal vs espacial das várias implementações da solução</w:delText>
        </w:r>
        <w:r w:rsidR="00046E2D" w:rsidDel="000561F4">
          <w:rPr>
            <w:sz w:val="20"/>
            <w:lang w:val="pt-PT"/>
          </w:rPr>
          <w:delText xml:space="preserve">. </w:delText>
        </w:r>
      </w:del>
    </w:p>
    <w:p w14:paraId="2A411D12" w14:textId="746DB806" w:rsidR="007C3AE7" w:rsidRPr="007C3AE7" w:rsidDel="000561F4" w:rsidRDefault="007C3AE7" w:rsidP="00066C34">
      <w:pPr>
        <w:pStyle w:val="Standard"/>
        <w:spacing w:before="0" w:after="0"/>
        <w:rPr>
          <w:del w:id="590" w:author="ssimoes" w:date="2022-05-01T23:06:00Z"/>
          <w:lang w:val="pt-PT"/>
        </w:rPr>
        <w:pPrChange w:id="591" w:author="ssimoes" w:date="2022-05-15T12:42:00Z">
          <w:pPr>
            <w:spacing w:after="0"/>
            <w:ind w:left="-5" w:hanging="10"/>
          </w:pPr>
        </w:pPrChange>
      </w:pPr>
      <w:del w:id="59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F05098B" w14:textId="321009F0" w:rsidR="007C3AE7" w:rsidRPr="007C3AE7" w:rsidDel="000561F4" w:rsidRDefault="007C3AE7" w:rsidP="00066C34">
      <w:pPr>
        <w:pStyle w:val="Standard"/>
        <w:spacing w:before="0" w:after="0"/>
        <w:rPr>
          <w:del w:id="593" w:author="ssimoes" w:date="2022-05-01T23:06:00Z"/>
          <w:lang w:val="pt-PT"/>
        </w:rPr>
        <w:pPrChange w:id="594" w:author="ssimoes" w:date="2022-05-15T12:42:00Z">
          <w:pPr>
            <w:spacing w:after="0"/>
            <w:ind w:left="-5" w:hanging="10"/>
          </w:pPr>
        </w:pPrChange>
      </w:pPr>
      <w:del w:id="59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F4BD059" w14:textId="670DA787" w:rsidR="007C3AE7" w:rsidDel="000561F4" w:rsidRDefault="007C3AE7" w:rsidP="00066C34">
      <w:pPr>
        <w:pStyle w:val="Standard"/>
        <w:spacing w:before="0" w:after="0"/>
        <w:rPr>
          <w:del w:id="596" w:author="ssimoes" w:date="2022-05-01T23:06:00Z"/>
          <w:sz w:val="20"/>
          <w:lang w:val="pt-PT"/>
        </w:rPr>
        <w:pPrChange w:id="597" w:author="ssimoes" w:date="2022-05-15T12:42:00Z">
          <w:pPr>
            <w:spacing w:after="0"/>
            <w:ind w:left="-5" w:hanging="10"/>
          </w:pPr>
        </w:pPrChange>
      </w:pPr>
      <w:del w:id="59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317CA84" w14:textId="11E0CAF9" w:rsidR="00A642CB" w:rsidRPr="007C3AE7" w:rsidDel="000561F4" w:rsidRDefault="00A642CB" w:rsidP="00066C34">
      <w:pPr>
        <w:pStyle w:val="Standard"/>
        <w:spacing w:before="0" w:after="0"/>
        <w:rPr>
          <w:del w:id="599" w:author="ssimoes" w:date="2022-05-01T23:06:00Z"/>
          <w:lang w:val="pt-PT"/>
        </w:rPr>
        <w:pPrChange w:id="600" w:author="ssimoes" w:date="2022-05-15T12:42:00Z">
          <w:pPr>
            <w:spacing w:after="0"/>
            <w:ind w:left="-5" w:hanging="10"/>
          </w:pPr>
        </w:pPrChange>
      </w:pPr>
    </w:p>
    <w:p w14:paraId="3A84984F" w14:textId="21484724" w:rsidR="007C3AE7" w:rsidRPr="007C3AE7" w:rsidDel="000561F4" w:rsidRDefault="007C3AE7" w:rsidP="00066C34">
      <w:pPr>
        <w:pStyle w:val="Standard"/>
        <w:spacing w:before="0" w:after="0"/>
        <w:rPr>
          <w:del w:id="601" w:author="ssimoes" w:date="2022-05-01T23:06:00Z"/>
          <w:lang w:val="pt-PT"/>
        </w:rPr>
        <w:pPrChange w:id="602" w:author="ssimoes" w:date="2022-05-15T12:42:00Z">
          <w:pPr>
            <w:spacing w:after="0"/>
            <w:ind w:left="-5" w:hanging="10"/>
          </w:pPr>
        </w:pPrChange>
      </w:pPr>
      <w:del w:id="60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978629C" w14:textId="184446B1" w:rsidR="00046E2D" w:rsidRPr="007C3AE7" w:rsidDel="000561F4" w:rsidRDefault="00046E2D" w:rsidP="00066C34">
      <w:pPr>
        <w:pStyle w:val="Standard"/>
        <w:spacing w:before="0" w:after="0"/>
        <w:rPr>
          <w:del w:id="604" w:author="ssimoes" w:date="2022-05-01T23:06:00Z"/>
          <w:lang w:val="pt-PT"/>
        </w:rPr>
        <w:pPrChange w:id="605" w:author="ssimoes" w:date="2022-05-15T12:42:00Z">
          <w:pPr>
            <w:spacing w:after="0"/>
            <w:ind w:left="-5" w:hanging="10"/>
          </w:pPr>
        </w:pPrChange>
      </w:pPr>
      <w:del w:id="60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A6BC65A" w14:textId="7A62CC60" w:rsidR="00046E2D" w:rsidDel="000561F4" w:rsidRDefault="00046E2D" w:rsidP="00066C34">
      <w:pPr>
        <w:pStyle w:val="Standard"/>
        <w:spacing w:before="0" w:after="0"/>
        <w:rPr>
          <w:del w:id="607" w:author="ssimoes" w:date="2022-05-01T23:06:00Z"/>
          <w:sz w:val="20"/>
          <w:lang w:val="pt-PT"/>
        </w:rPr>
        <w:pPrChange w:id="608" w:author="ssimoes" w:date="2022-05-15T12:42:00Z">
          <w:pPr>
            <w:spacing w:after="0"/>
            <w:ind w:left="-5" w:hanging="10"/>
          </w:pPr>
        </w:pPrChange>
      </w:pPr>
      <w:del w:id="609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08D8200" w14:textId="3B4778EF" w:rsidR="00A642CB" w:rsidRPr="007C3AE7" w:rsidDel="000561F4" w:rsidRDefault="00A642CB" w:rsidP="00066C34">
      <w:pPr>
        <w:pStyle w:val="Standard"/>
        <w:spacing w:before="0" w:after="0"/>
        <w:rPr>
          <w:del w:id="610" w:author="ssimoes" w:date="2022-05-01T23:06:00Z"/>
          <w:lang w:val="pt-PT"/>
        </w:rPr>
        <w:pPrChange w:id="611" w:author="ssimoes" w:date="2022-05-15T12:42:00Z">
          <w:pPr>
            <w:spacing w:after="0"/>
            <w:ind w:left="-5" w:hanging="10"/>
          </w:pPr>
        </w:pPrChange>
      </w:pPr>
    </w:p>
    <w:p w14:paraId="63A52FB4" w14:textId="0B2A0C6B" w:rsidR="00046E2D" w:rsidRPr="007C3AE7" w:rsidDel="000561F4" w:rsidRDefault="00046E2D" w:rsidP="00066C34">
      <w:pPr>
        <w:pStyle w:val="Standard"/>
        <w:spacing w:before="0" w:after="0"/>
        <w:rPr>
          <w:del w:id="612" w:author="ssimoes" w:date="2022-05-01T23:06:00Z"/>
          <w:lang w:val="pt-PT"/>
        </w:rPr>
        <w:pPrChange w:id="613" w:author="ssimoes" w:date="2022-05-15T12:42:00Z">
          <w:pPr>
            <w:spacing w:after="0"/>
            <w:ind w:left="-5" w:hanging="10"/>
          </w:pPr>
        </w:pPrChange>
      </w:pPr>
      <w:del w:id="61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323F165" w14:textId="0956B391" w:rsidR="00046E2D" w:rsidRPr="007C3AE7" w:rsidDel="000561F4" w:rsidRDefault="00046E2D" w:rsidP="00066C34">
      <w:pPr>
        <w:pStyle w:val="Standard"/>
        <w:spacing w:before="0" w:after="0"/>
        <w:rPr>
          <w:del w:id="615" w:author="ssimoes" w:date="2022-05-01T23:06:00Z"/>
          <w:lang w:val="pt-PT"/>
        </w:rPr>
        <w:pPrChange w:id="616" w:author="ssimoes" w:date="2022-05-15T12:42:00Z">
          <w:pPr>
            <w:spacing w:after="0"/>
            <w:ind w:left="-5" w:hanging="10"/>
          </w:pPr>
        </w:pPrChange>
      </w:pPr>
      <w:del w:id="61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4F083D6" w14:textId="75170260" w:rsidR="00046E2D" w:rsidRPr="007C3AE7" w:rsidDel="000561F4" w:rsidRDefault="00046E2D" w:rsidP="00066C34">
      <w:pPr>
        <w:pStyle w:val="Standard"/>
        <w:spacing w:before="0" w:after="0"/>
        <w:rPr>
          <w:del w:id="618" w:author="ssimoes" w:date="2022-05-01T23:06:00Z"/>
          <w:lang w:val="pt-PT"/>
        </w:rPr>
        <w:pPrChange w:id="619" w:author="ssimoes" w:date="2022-05-15T12:42:00Z">
          <w:pPr>
            <w:spacing w:after="0"/>
            <w:ind w:left="-5" w:hanging="10"/>
          </w:pPr>
        </w:pPrChange>
      </w:pPr>
      <w:del w:id="620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2990822" w14:textId="6B98F888" w:rsidR="007E3251" w:rsidRPr="007C3AE7" w:rsidDel="000561F4" w:rsidRDefault="007E3251" w:rsidP="00066C34">
      <w:pPr>
        <w:pStyle w:val="Standard"/>
        <w:spacing w:before="0" w:after="0"/>
        <w:rPr>
          <w:del w:id="621" w:author="ssimoes" w:date="2022-05-01T23:06:00Z"/>
          <w:lang w:val="pt-PT"/>
        </w:rPr>
        <w:pPrChange w:id="622" w:author="ssimoes" w:date="2022-05-15T12:42:00Z">
          <w:pPr>
            <w:spacing w:after="0"/>
            <w:ind w:left="-5" w:hanging="10"/>
          </w:pPr>
        </w:pPrChange>
      </w:pPr>
      <w:del w:id="62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E10D403" w14:textId="21DD9CE4" w:rsidR="00A642CB" w:rsidRPr="007C3AE7" w:rsidDel="000561F4" w:rsidRDefault="00A642CB" w:rsidP="00066C34">
      <w:pPr>
        <w:pStyle w:val="Standard"/>
        <w:spacing w:before="0" w:after="0"/>
        <w:rPr>
          <w:del w:id="624" w:author="ssimoes" w:date="2022-05-01T23:06:00Z"/>
          <w:lang w:val="pt-PT"/>
        </w:rPr>
        <w:pPrChange w:id="625" w:author="ssimoes" w:date="2022-05-15T12:42:00Z">
          <w:pPr>
            <w:spacing w:after="0"/>
            <w:ind w:left="-5" w:hanging="10"/>
          </w:pPr>
        </w:pPrChange>
      </w:pPr>
      <w:del w:id="62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6A241A5" w14:textId="07C2DE10" w:rsidR="00A642CB" w:rsidRPr="007C3AE7" w:rsidDel="000561F4" w:rsidRDefault="00A642CB" w:rsidP="00066C34">
      <w:pPr>
        <w:pStyle w:val="Standard"/>
        <w:spacing w:before="0" w:after="0"/>
        <w:rPr>
          <w:del w:id="627" w:author="ssimoes" w:date="2022-05-01T23:06:00Z"/>
          <w:lang w:val="pt-PT"/>
        </w:rPr>
        <w:pPrChange w:id="628" w:author="ssimoes" w:date="2022-05-15T12:42:00Z">
          <w:pPr>
            <w:spacing w:after="0"/>
            <w:ind w:left="-5" w:hanging="10"/>
          </w:pPr>
        </w:pPrChange>
      </w:pPr>
      <w:del w:id="629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9BD2685" w14:textId="45754873" w:rsidR="00A642CB" w:rsidRPr="007C3AE7" w:rsidDel="000561F4" w:rsidRDefault="00A642CB" w:rsidP="00066C34">
      <w:pPr>
        <w:pStyle w:val="Standard"/>
        <w:spacing w:before="0" w:after="0"/>
        <w:rPr>
          <w:del w:id="630" w:author="ssimoes" w:date="2022-05-01T23:06:00Z"/>
          <w:lang w:val="pt-PT"/>
        </w:rPr>
        <w:pPrChange w:id="631" w:author="ssimoes" w:date="2022-05-15T12:42:00Z">
          <w:pPr>
            <w:spacing w:after="0"/>
            <w:ind w:left="-5" w:hanging="10"/>
          </w:pPr>
        </w:pPrChange>
      </w:pPr>
      <w:del w:id="63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87B6C0C" w14:textId="569870F7" w:rsidR="00A642CB" w:rsidRPr="007C3AE7" w:rsidDel="000561F4" w:rsidRDefault="00A642CB" w:rsidP="00066C34">
      <w:pPr>
        <w:pStyle w:val="Standard"/>
        <w:spacing w:before="0" w:after="0"/>
        <w:rPr>
          <w:del w:id="633" w:author="ssimoes" w:date="2022-05-01T23:06:00Z"/>
          <w:lang w:val="pt-PT"/>
        </w:rPr>
        <w:pPrChange w:id="634" w:author="ssimoes" w:date="2022-05-15T12:42:00Z">
          <w:pPr>
            <w:spacing w:after="0"/>
            <w:ind w:left="-5" w:hanging="10"/>
          </w:pPr>
        </w:pPrChange>
      </w:pPr>
      <w:del w:id="63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71ECD6E2" w14:textId="7FBADA2D" w:rsidR="00A642CB" w:rsidRPr="007C3AE7" w:rsidDel="000561F4" w:rsidRDefault="00A642CB" w:rsidP="00066C34">
      <w:pPr>
        <w:pStyle w:val="Standard"/>
        <w:spacing w:before="0" w:after="0"/>
        <w:rPr>
          <w:del w:id="636" w:author="ssimoes" w:date="2022-05-01T23:06:00Z"/>
          <w:lang w:val="pt-PT"/>
        </w:rPr>
        <w:pPrChange w:id="637" w:author="ssimoes" w:date="2022-05-15T12:42:00Z">
          <w:pPr>
            <w:spacing w:after="0"/>
            <w:ind w:left="-5" w:hanging="10"/>
          </w:pPr>
        </w:pPrChange>
      </w:pPr>
      <w:del w:id="63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5FC83BB" w14:textId="41460D1D" w:rsidR="00A642CB" w:rsidRPr="007C3AE7" w:rsidDel="000561F4" w:rsidRDefault="00A642CB" w:rsidP="00066C34">
      <w:pPr>
        <w:pStyle w:val="Standard"/>
        <w:spacing w:before="0" w:after="0"/>
        <w:rPr>
          <w:del w:id="639" w:author="ssimoes" w:date="2022-05-01T23:06:00Z"/>
          <w:lang w:val="pt-PT"/>
        </w:rPr>
        <w:pPrChange w:id="640" w:author="ssimoes" w:date="2022-05-15T12:42:00Z">
          <w:pPr>
            <w:spacing w:after="0"/>
            <w:ind w:left="-5" w:hanging="10"/>
          </w:pPr>
        </w:pPrChange>
      </w:pPr>
      <w:del w:id="64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3565880" w14:textId="15AEF6AA" w:rsidR="00A642CB" w:rsidRPr="007C3AE7" w:rsidDel="000561F4" w:rsidRDefault="00A642CB" w:rsidP="00066C34">
      <w:pPr>
        <w:pStyle w:val="Standard"/>
        <w:spacing w:before="0" w:after="0"/>
        <w:rPr>
          <w:del w:id="642" w:author="ssimoes" w:date="2022-05-01T23:06:00Z"/>
          <w:lang w:val="pt-PT"/>
        </w:rPr>
        <w:pPrChange w:id="643" w:author="ssimoes" w:date="2022-05-15T12:42:00Z">
          <w:pPr>
            <w:spacing w:after="0"/>
            <w:ind w:left="-5" w:hanging="10"/>
          </w:pPr>
        </w:pPrChange>
      </w:pPr>
      <w:del w:id="64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28E0FDA" w14:textId="5F06C9D0" w:rsidR="00A642CB" w:rsidRPr="007C3AE7" w:rsidDel="000561F4" w:rsidRDefault="00A642CB" w:rsidP="00066C34">
      <w:pPr>
        <w:pStyle w:val="Standard"/>
        <w:spacing w:before="0" w:after="0"/>
        <w:rPr>
          <w:del w:id="645" w:author="ssimoes" w:date="2022-05-01T23:06:00Z"/>
          <w:lang w:val="pt-PT"/>
        </w:rPr>
        <w:pPrChange w:id="646" w:author="ssimoes" w:date="2022-05-15T12:42:00Z">
          <w:pPr>
            <w:spacing w:after="0"/>
            <w:ind w:left="-5" w:hanging="10"/>
          </w:pPr>
        </w:pPrChange>
      </w:pPr>
      <w:del w:id="64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F02E082" w14:textId="1948DAD1" w:rsidR="00A642CB" w:rsidRPr="007C3AE7" w:rsidDel="000561F4" w:rsidRDefault="00A642CB" w:rsidP="00066C34">
      <w:pPr>
        <w:pStyle w:val="Standard"/>
        <w:spacing w:before="0" w:after="0"/>
        <w:rPr>
          <w:del w:id="648" w:author="ssimoes" w:date="2022-05-01T23:06:00Z"/>
          <w:lang w:val="pt-PT"/>
        </w:rPr>
        <w:pPrChange w:id="649" w:author="ssimoes" w:date="2022-05-15T12:42:00Z">
          <w:pPr>
            <w:spacing w:after="0"/>
            <w:ind w:left="-5" w:hanging="10"/>
          </w:pPr>
        </w:pPrChange>
      </w:pPr>
      <w:del w:id="650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475650" w14:textId="4CA3F497" w:rsidR="007C3AE7" w:rsidDel="000561F4" w:rsidRDefault="007C3AE7" w:rsidP="00066C34">
      <w:pPr>
        <w:pStyle w:val="Standard"/>
        <w:spacing w:before="0" w:after="0"/>
        <w:rPr>
          <w:del w:id="651" w:author="ssimoes" w:date="2022-05-01T23:06:00Z"/>
          <w:rFonts w:cs="Times New Roman"/>
          <w:sz w:val="20"/>
          <w:lang w:val="pt-PT"/>
        </w:rPr>
        <w:pPrChange w:id="652" w:author="ssimoes" w:date="2022-05-15T12:42:00Z">
          <w:pPr>
            <w:pStyle w:val="Standard"/>
            <w:spacing w:before="0" w:after="0"/>
            <w:jc w:val="left"/>
          </w:pPr>
        </w:pPrChange>
      </w:pPr>
      <w:del w:id="653" w:author="ssimoes" w:date="2022-05-01T23:06:00Z">
        <w:r w:rsidRPr="00D53DE7" w:rsidDel="000561F4">
          <w:rPr>
            <w:rFonts w:cs="Times New Roman"/>
            <w:sz w:val="20"/>
            <w:lang w:val="pt-PT"/>
          </w:rPr>
          <w:delText>______________________________________________________________________________________</w:delText>
        </w:r>
      </w:del>
    </w:p>
    <w:p w14:paraId="4576C0E4" w14:textId="6146A756" w:rsidR="007C3AE7" w:rsidRDefault="007C3AE7" w:rsidP="00066C34">
      <w:pPr>
        <w:pStyle w:val="Standard"/>
        <w:spacing w:before="0" w:after="0"/>
        <w:rPr>
          <w:rFonts w:cs="Times New Roman"/>
          <w:sz w:val="20"/>
          <w:lang w:val="pt-PT"/>
        </w:rPr>
        <w:pPrChange w:id="654" w:author="ssimoes" w:date="2022-05-15T12:42:00Z">
          <w:pPr>
            <w:pStyle w:val="Standard"/>
            <w:spacing w:before="114" w:after="114"/>
            <w:jc w:val="left"/>
          </w:pPr>
        </w:pPrChange>
      </w:pPr>
    </w:p>
    <w:sectPr w:rsidR="007C3AE7" w:rsidSect="00AB7153">
      <w:footerReference w:type="default" r:id="rId10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208C4" w14:textId="77777777" w:rsidR="00244A4A" w:rsidRDefault="00244A4A">
      <w:r>
        <w:separator/>
      </w:r>
    </w:p>
  </w:endnote>
  <w:endnote w:type="continuationSeparator" w:id="0">
    <w:p w14:paraId="7D2C94AE" w14:textId="77777777" w:rsidR="00244A4A" w:rsidRDefault="0024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gency FB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5238" w14:textId="77777777" w:rsidR="004C5233" w:rsidRDefault="004C5233" w:rsidP="004C5233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FC18" w14:textId="77777777" w:rsidR="00244A4A" w:rsidRDefault="00244A4A">
      <w:r>
        <w:separator/>
      </w:r>
    </w:p>
  </w:footnote>
  <w:footnote w:type="continuationSeparator" w:id="0">
    <w:p w14:paraId="1805DDBC" w14:textId="77777777" w:rsidR="00244A4A" w:rsidRDefault="0024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04876999">
    <w:abstractNumId w:val="7"/>
  </w:num>
  <w:num w:numId="2" w16cid:durableId="313221666">
    <w:abstractNumId w:val="14"/>
  </w:num>
  <w:num w:numId="3" w16cid:durableId="1701272371">
    <w:abstractNumId w:val="21"/>
  </w:num>
  <w:num w:numId="4" w16cid:durableId="733894938">
    <w:abstractNumId w:val="18"/>
  </w:num>
  <w:num w:numId="5" w16cid:durableId="1386681759">
    <w:abstractNumId w:val="17"/>
  </w:num>
  <w:num w:numId="6" w16cid:durableId="1772628153">
    <w:abstractNumId w:val="5"/>
  </w:num>
  <w:num w:numId="7" w16cid:durableId="1273635770">
    <w:abstractNumId w:val="11"/>
  </w:num>
  <w:num w:numId="8" w16cid:durableId="1794203445">
    <w:abstractNumId w:val="2"/>
  </w:num>
  <w:num w:numId="9" w16cid:durableId="884370518">
    <w:abstractNumId w:val="0"/>
  </w:num>
  <w:num w:numId="10" w16cid:durableId="1230847625">
    <w:abstractNumId w:val="9"/>
  </w:num>
  <w:num w:numId="11" w16cid:durableId="350374096">
    <w:abstractNumId w:val="4"/>
  </w:num>
  <w:num w:numId="12" w16cid:durableId="1241717077">
    <w:abstractNumId w:val="13"/>
  </w:num>
  <w:num w:numId="13" w16cid:durableId="1986930671">
    <w:abstractNumId w:val="1"/>
  </w:num>
  <w:num w:numId="14" w16cid:durableId="1077819738">
    <w:abstractNumId w:val="8"/>
  </w:num>
  <w:num w:numId="15" w16cid:durableId="1637681047">
    <w:abstractNumId w:val="20"/>
  </w:num>
  <w:num w:numId="16" w16cid:durableId="841432952">
    <w:abstractNumId w:val="10"/>
  </w:num>
  <w:num w:numId="17" w16cid:durableId="152987243">
    <w:abstractNumId w:val="16"/>
  </w:num>
  <w:num w:numId="18" w16cid:durableId="593981406">
    <w:abstractNumId w:val="19"/>
  </w:num>
  <w:num w:numId="19" w16cid:durableId="901523793">
    <w:abstractNumId w:val="12"/>
  </w:num>
  <w:num w:numId="20" w16cid:durableId="1977300024">
    <w:abstractNumId w:val="3"/>
  </w:num>
  <w:num w:numId="21" w16cid:durableId="848906669">
    <w:abstractNumId w:val="15"/>
  </w:num>
  <w:num w:numId="22" w16cid:durableId="37338415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simoes">
    <w15:presenceInfo w15:providerId="AD" w15:userId="S::ssimoes@ipn.pt::5d340f40-7194-4bcb-9f78-a3bdc21642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trackRevisions/>
  <w:documentProtection w:edit="trackedChanges" w:enforcement="1" w:cryptProviderType="rsaAES" w:cryptAlgorithmClass="hash" w:cryptAlgorithmType="typeAny" w:cryptAlgorithmSid="14" w:cryptSpinCount="100000" w:hash="87QsP08RgJXOKP77ydsDVuB3Ev4wXRb02G27Rl3K63OKQlC8bvloryFmS9coxixbEfTc4vTG0gQsRV91g2BRiw==" w:salt="4KzDMpHOLiPVHjEUtSRAKA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265F"/>
    <w:rsid w:val="00033AA9"/>
    <w:rsid w:val="00046E2D"/>
    <w:rsid w:val="000561F4"/>
    <w:rsid w:val="000663CF"/>
    <w:rsid w:val="00066C34"/>
    <w:rsid w:val="000D4CB6"/>
    <w:rsid w:val="000E27F5"/>
    <w:rsid w:val="000E45A5"/>
    <w:rsid w:val="000E5C50"/>
    <w:rsid w:val="00126CA9"/>
    <w:rsid w:val="00127974"/>
    <w:rsid w:val="001409E1"/>
    <w:rsid w:val="00186B63"/>
    <w:rsid w:val="001B018C"/>
    <w:rsid w:val="001F35DD"/>
    <w:rsid w:val="00244A4A"/>
    <w:rsid w:val="00246CA1"/>
    <w:rsid w:val="00247B3E"/>
    <w:rsid w:val="00255072"/>
    <w:rsid w:val="002614B8"/>
    <w:rsid w:val="002A1EE4"/>
    <w:rsid w:val="002A6B93"/>
    <w:rsid w:val="00301790"/>
    <w:rsid w:val="00311873"/>
    <w:rsid w:val="00335547"/>
    <w:rsid w:val="00340D88"/>
    <w:rsid w:val="00391074"/>
    <w:rsid w:val="003B7F72"/>
    <w:rsid w:val="003D3B6F"/>
    <w:rsid w:val="003E1C9E"/>
    <w:rsid w:val="003E652C"/>
    <w:rsid w:val="00425F41"/>
    <w:rsid w:val="004720F4"/>
    <w:rsid w:val="00472395"/>
    <w:rsid w:val="00473036"/>
    <w:rsid w:val="00492492"/>
    <w:rsid w:val="00493AA5"/>
    <w:rsid w:val="004C2CE4"/>
    <w:rsid w:val="004C5233"/>
    <w:rsid w:val="004C593D"/>
    <w:rsid w:val="004C62F2"/>
    <w:rsid w:val="004D6904"/>
    <w:rsid w:val="005275F3"/>
    <w:rsid w:val="005408B2"/>
    <w:rsid w:val="00542EB8"/>
    <w:rsid w:val="00543BAC"/>
    <w:rsid w:val="005479DE"/>
    <w:rsid w:val="00555E34"/>
    <w:rsid w:val="00580103"/>
    <w:rsid w:val="005823A3"/>
    <w:rsid w:val="005977DF"/>
    <w:rsid w:val="005A5229"/>
    <w:rsid w:val="005A600B"/>
    <w:rsid w:val="005B429A"/>
    <w:rsid w:val="005C2EA1"/>
    <w:rsid w:val="005C3425"/>
    <w:rsid w:val="005C5922"/>
    <w:rsid w:val="005E6F55"/>
    <w:rsid w:val="005F14CC"/>
    <w:rsid w:val="006800BF"/>
    <w:rsid w:val="00681959"/>
    <w:rsid w:val="006A261D"/>
    <w:rsid w:val="006B0281"/>
    <w:rsid w:val="006C3E4B"/>
    <w:rsid w:val="006F3506"/>
    <w:rsid w:val="00705503"/>
    <w:rsid w:val="0071283E"/>
    <w:rsid w:val="00714615"/>
    <w:rsid w:val="007168FC"/>
    <w:rsid w:val="00743071"/>
    <w:rsid w:val="0075199A"/>
    <w:rsid w:val="00762678"/>
    <w:rsid w:val="00763531"/>
    <w:rsid w:val="00787144"/>
    <w:rsid w:val="00792E36"/>
    <w:rsid w:val="007A4B86"/>
    <w:rsid w:val="007A7196"/>
    <w:rsid w:val="007C3AE7"/>
    <w:rsid w:val="007D27ED"/>
    <w:rsid w:val="007E3251"/>
    <w:rsid w:val="007F5F74"/>
    <w:rsid w:val="007F78D9"/>
    <w:rsid w:val="00815557"/>
    <w:rsid w:val="0083638C"/>
    <w:rsid w:val="0084116D"/>
    <w:rsid w:val="00850807"/>
    <w:rsid w:val="008600BC"/>
    <w:rsid w:val="00860CE5"/>
    <w:rsid w:val="00864819"/>
    <w:rsid w:val="00880B86"/>
    <w:rsid w:val="008838D5"/>
    <w:rsid w:val="00894D02"/>
    <w:rsid w:val="008A3B9A"/>
    <w:rsid w:val="008C105E"/>
    <w:rsid w:val="008D6FDF"/>
    <w:rsid w:val="00900821"/>
    <w:rsid w:val="00922098"/>
    <w:rsid w:val="009454BC"/>
    <w:rsid w:val="00955512"/>
    <w:rsid w:val="00974DCB"/>
    <w:rsid w:val="0098365F"/>
    <w:rsid w:val="009874AA"/>
    <w:rsid w:val="009976A3"/>
    <w:rsid w:val="009B2B87"/>
    <w:rsid w:val="009B694C"/>
    <w:rsid w:val="009C4C2A"/>
    <w:rsid w:val="009F041A"/>
    <w:rsid w:val="00A002BE"/>
    <w:rsid w:val="00A050A3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7153"/>
    <w:rsid w:val="00AE38EB"/>
    <w:rsid w:val="00AF5C4C"/>
    <w:rsid w:val="00B05CB9"/>
    <w:rsid w:val="00B2380B"/>
    <w:rsid w:val="00B429B6"/>
    <w:rsid w:val="00B70A27"/>
    <w:rsid w:val="00B73F5A"/>
    <w:rsid w:val="00B97485"/>
    <w:rsid w:val="00B97534"/>
    <w:rsid w:val="00BB0C23"/>
    <w:rsid w:val="00BE1AD2"/>
    <w:rsid w:val="00C21D92"/>
    <w:rsid w:val="00C224F1"/>
    <w:rsid w:val="00C5404D"/>
    <w:rsid w:val="00C62628"/>
    <w:rsid w:val="00CA7432"/>
    <w:rsid w:val="00CA7638"/>
    <w:rsid w:val="00CC597B"/>
    <w:rsid w:val="00CD0281"/>
    <w:rsid w:val="00CD0B0B"/>
    <w:rsid w:val="00D21F38"/>
    <w:rsid w:val="00D361E3"/>
    <w:rsid w:val="00D37346"/>
    <w:rsid w:val="00D43947"/>
    <w:rsid w:val="00D61D52"/>
    <w:rsid w:val="00D622BB"/>
    <w:rsid w:val="00D8022E"/>
    <w:rsid w:val="00E13DAA"/>
    <w:rsid w:val="00E360A2"/>
    <w:rsid w:val="00E575CF"/>
    <w:rsid w:val="00E748A1"/>
    <w:rsid w:val="00E8616B"/>
    <w:rsid w:val="00EB5F18"/>
    <w:rsid w:val="00EC1DC3"/>
    <w:rsid w:val="00EE1D18"/>
    <w:rsid w:val="00F016F4"/>
    <w:rsid w:val="00F02039"/>
    <w:rsid w:val="00F246DB"/>
    <w:rsid w:val="00F24D01"/>
    <w:rsid w:val="00F3373C"/>
    <w:rsid w:val="00F755D9"/>
    <w:rsid w:val="00F84B75"/>
    <w:rsid w:val="00F932A4"/>
    <w:rsid w:val="00F9731D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Textodenotaderodap">
    <w:name w:val="footnote text"/>
    <w:basedOn w:val="Normal"/>
    <w:semiHidden/>
    <w:rsid w:val="007B0237"/>
    <w:rPr>
      <w:sz w:val="20"/>
      <w:szCs w:val="20"/>
    </w:rPr>
  </w:style>
  <w:style w:type="character" w:styleId="Refdenotaderodap">
    <w:name w:val="footnote reference"/>
    <w:semiHidden/>
    <w:rsid w:val="007B0237"/>
    <w:rPr>
      <w:vertAlign w:val="superscript"/>
    </w:rPr>
  </w:style>
  <w:style w:type="paragraph" w:styleId="Cabealho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3E39C0"/>
  </w:style>
  <w:style w:type="paragraph" w:styleId="Textodebalo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iperligao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Forte">
    <w:name w:val="Strong"/>
    <w:qFormat/>
    <w:rsid w:val="001130FA"/>
    <w:rPr>
      <w:b/>
      <w:bCs/>
    </w:rPr>
  </w:style>
  <w:style w:type="character" w:styleId="Refdecomentrio">
    <w:name w:val="annotation reference"/>
    <w:rsid w:val="00C1428C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C1428C"/>
    <w:rPr>
      <w:sz w:val="24"/>
    </w:rPr>
  </w:style>
  <w:style w:type="character" w:customStyle="1" w:styleId="TextodecomentrioCarter">
    <w:name w:val="Texto de comentário Caráter"/>
    <w:link w:val="Textodecomentrio"/>
    <w:rsid w:val="00C1428C"/>
    <w:rPr>
      <w:rFonts w:ascii="Book Antiqua" w:hAnsi="Book Antiqua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C1428C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rsid w:val="00C1428C"/>
    <w:rPr>
      <w:rFonts w:ascii="Book Antiqua" w:hAnsi="Book Antiqua"/>
      <w:b/>
      <w:bCs/>
      <w:sz w:val="24"/>
      <w:szCs w:val="24"/>
    </w:rPr>
  </w:style>
  <w:style w:type="paragraph" w:styleId="Reviso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PargrafodaLista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1F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rsid w:val="000561F4"/>
    <w:rPr>
      <w:color w:val="954F72" w:themeColor="followedHyperlink"/>
      <w:u w:val="single"/>
    </w:rPr>
  </w:style>
  <w:style w:type="table" w:styleId="TabeladeGrelha4-Destaque5">
    <w:name w:val="Grid Table 4 Accent 5"/>
    <w:basedOn w:val="Tabelanormal"/>
    <w:uiPriority w:val="49"/>
    <w:rsid w:val="005B429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004230105039687"/>
                  <c:y val="-2.37247924080664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Folha1!$B$2:$B$11</c:f>
              <c:numCache>
                <c:formatCode>General</c:formatCode>
                <c:ptCount val="10"/>
                <c:pt idx="0">
                  <c:v>0.1041</c:v>
                </c:pt>
                <c:pt idx="1">
                  <c:v>0.2014</c:v>
                </c:pt>
                <c:pt idx="2">
                  <c:v>0.35210000000000002</c:v>
                </c:pt>
                <c:pt idx="3">
                  <c:v>0.46889999999999998</c:v>
                </c:pt>
                <c:pt idx="4">
                  <c:v>0.57909999999999995</c:v>
                </c:pt>
                <c:pt idx="5">
                  <c:v>0.67120000000000002</c:v>
                </c:pt>
                <c:pt idx="6">
                  <c:v>0.80230000000000001</c:v>
                </c:pt>
                <c:pt idx="7">
                  <c:v>0.8901</c:v>
                </c:pt>
                <c:pt idx="8">
                  <c:v>0.99780000000000002</c:v>
                </c:pt>
                <c:pt idx="9">
                  <c:v>1.1231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27-437D-B2A4-65FA56174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7870688"/>
        <c:axId val="967871104"/>
      </c:scatterChart>
      <c:valAx>
        <c:axId val="96787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800"/>
                  <a:t>N * log(N)</a:t>
                </a:r>
                <a:r>
                  <a:rPr lang="pt-PT" sz="800" baseline="0"/>
                  <a:t> </a:t>
                </a:r>
                <a:endParaRPr lang="pt-PT" sz="800"/>
              </a:p>
            </c:rich>
          </c:tx>
          <c:layout>
            <c:manualLayout>
              <c:xMode val="edge"/>
              <c:yMode val="edge"/>
              <c:x val="0.44330787876867506"/>
              <c:y val="0.897484611576577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7871104"/>
        <c:crosses val="autoZero"/>
        <c:crossBetween val="midCat"/>
      </c:valAx>
      <c:valAx>
        <c:axId val="9678711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800"/>
                  <a:t>Tempo de execução</a:t>
                </a:r>
                <a:r>
                  <a:rPr lang="pt-PT" sz="800" baseline="0"/>
                  <a:t> (s)</a:t>
                </a:r>
                <a:endParaRPr lang="pt-PT" sz="800"/>
              </a:p>
            </c:rich>
          </c:tx>
          <c:layout>
            <c:manualLayout>
              <c:xMode val="edge"/>
              <c:yMode val="edge"/>
              <c:x val="2.5462962962962962E-2"/>
              <c:y val="0.363138045244344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787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1323</Words>
  <Characters>7148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Manager/>
  <Company>DEI</Company>
  <LinksUpToDate>false</LinksUpToDate>
  <CharactersWithSpaces>8455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ssimoes</cp:lastModifiedBy>
  <cp:revision>16</cp:revision>
  <cp:lastPrinted>2022-05-15T12:00:00Z</cp:lastPrinted>
  <dcterms:created xsi:type="dcterms:W3CDTF">2022-05-01T22:20:00Z</dcterms:created>
  <dcterms:modified xsi:type="dcterms:W3CDTF">2022-05-15T12:04:00Z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