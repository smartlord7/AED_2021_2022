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8277" w14:textId="47BFFCCB" w:rsidR="00743071" w:rsidRDefault="00743071" w:rsidP="00493AA5">
      <w:pPr>
        <w:spacing w:after="0"/>
        <w:rPr>
          <w:rFonts w:ascii="Helvetica" w:hAnsi="Helvetica"/>
          <w:b/>
          <w:bCs/>
          <w:sz w:val="20"/>
          <w:szCs w:val="20"/>
          <w:lang w:val="pt-PT"/>
        </w:rPr>
      </w:pPr>
    </w:p>
    <w:p w14:paraId="2F7C1E16" w14:textId="7B8F5E14" w:rsidR="0001458C" w:rsidRPr="0001458C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t>Relatório Projeto 4.1 AED 2021/2022</w:t>
      </w:r>
    </w:p>
    <w:p w14:paraId="479B0DC7" w14:textId="77777777" w:rsidR="0001458C" w:rsidRPr="0001458C" w:rsidRDefault="0001458C" w:rsidP="0001458C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0EB14AED" w14:textId="77777777" w:rsidR="00E8616B" w:rsidRDefault="0001458C" w:rsidP="0001458C">
      <w:pPr>
        <w:pStyle w:val="Standard"/>
        <w:rPr>
          <w:ins w:id="0" w:author="ssimoes" w:date="2022-05-01T22:37:00Z"/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 xml:space="preserve">Nome: </w:t>
      </w:r>
      <w:ins w:id="1" w:author="ssimoes" w:date="2022-05-01T22:37:00Z">
        <w:r w:rsidR="00E8616B">
          <w:rPr>
            <w:rFonts w:cs="Times New Roman"/>
            <w:sz w:val="20"/>
            <w:szCs w:val="20"/>
            <w:lang w:val="pt-PT"/>
          </w:rPr>
          <w:t>Sancho Amaral Simões</w:t>
        </w:r>
      </w:ins>
      <w:r w:rsidRPr="00265B7C">
        <w:rPr>
          <w:rFonts w:cs="Times New Roman"/>
          <w:sz w:val="20"/>
          <w:szCs w:val="20"/>
          <w:lang w:val="pt-PT"/>
        </w:rPr>
        <w:t xml:space="preserve">                                                                                                                   </w:t>
      </w:r>
    </w:p>
    <w:p w14:paraId="226C78B1" w14:textId="17225930" w:rsidR="0001458C" w:rsidRPr="00265B7C" w:rsidRDefault="0001458C" w:rsidP="0001458C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Nº Estudante:</w:t>
      </w:r>
      <w:ins w:id="2" w:author="ssimoes" w:date="2022-05-01T22:37:00Z">
        <w:r w:rsidR="00E8616B">
          <w:rPr>
            <w:rFonts w:cs="Times New Roman"/>
            <w:sz w:val="20"/>
            <w:szCs w:val="20"/>
            <w:lang w:val="pt-PT"/>
          </w:rPr>
          <w:t xml:space="preserve"> 2019217590</w:t>
        </w:r>
      </w:ins>
    </w:p>
    <w:p w14:paraId="365ED945" w14:textId="4EF88204" w:rsidR="0001458C" w:rsidRPr="005275F3" w:rsidRDefault="0001458C" w:rsidP="0001458C">
      <w:pPr>
        <w:pStyle w:val="Standard"/>
        <w:rPr>
          <w:iCs/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</w:t>
      </w:r>
      <w:ins w:id="3" w:author="ssimoes" w:date="2022-05-01T22:37:00Z">
        <w:r w:rsidR="00E8616B">
          <w:rPr>
            <w:rFonts w:cs="Times New Roman"/>
            <w:sz w:val="20"/>
            <w:szCs w:val="20"/>
            <w:lang w:val="pt-PT"/>
          </w:rPr>
          <w:t xml:space="preserve"> PL2</w:t>
        </w:r>
      </w:ins>
      <w:r w:rsidRPr="00265B7C">
        <w:rPr>
          <w:rFonts w:cs="Times New Roman"/>
          <w:sz w:val="20"/>
          <w:szCs w:val="20"/>
          <w:lang w:val="pt-PT"/>
        </w:rPr>
        <w:t xml:space="preserve"> 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Pr="00265B7C">
        <w:rPr>
          <w:rFonts w:cs="Times New Roman"/>
          <w:i/>
          <w:sz w:val="20"/>
          <w:szCs w:val="20"/>
          <w:lang w:val="pt-PT"/>
        </w:rPr>
        <w:t>:</w:t>
      </w:r>
      <w:ins w:id="4" w:author="ssimoes" w:date="2022-05-01T22:41:00Z">
        <w:r w:rsidR="005275F3">
          <w:rPr>
            <w:rFonts w:cs="Times New Roman"/>
            <w:i/>
            <w:sz w:val="20"/>
            <w:szCs w:val="20"/>
            <w:lang w:val="pt-PT"/>
          </w:rPr>
          <w:t xml:space="preserve"> </w:t>
        </w:r>
        <w:proofErr w:type="spellStart"/>
        <w:r w:rsidR="005275F3">
          <w:rPr>
            <w:rFonts w:cs="Times New Roman"/>
            <w:iCs/>
            <w:sz w:val="20"/>
            <w:szCs w:val="20"/>
            <w:lang w:val="pt-PT"/>
          </w:rPr>
          <w:t>SanchoAmaralSimoes</w:t>
        </w:r>
      </w:ins>
      <w:proofErr w:type="spellEnd"/>
    </w:p>
    <w:p w14:paraId="398CE1A9" w14:textId="77777777" w:rsidR="0001458C" w:rsidRDefault="0001458C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211F2A9" w14:textId="7BD4638A" w:rsidR="007C3AE7" w:rsidRPr="00265B7C" w:rsidRDefault="007C3AE7" w:rsidP="007C3AE7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Tabela</w:t>
      </w:r>
      <w:r>
        <w:rPr>
          <w:b/>
          <w:bCs/>
          <w:sz w:val="20"/>
          <w:szCs w:val="20"/>
          <w:lang w:val="pt-PT"/>
        </w:rPr>
        <w:tab/>
      </w:r>
      <w:r w:rsidR="00555E34">
        <w:rPr>
          <w:b/>
          <w:bCs/>
          <w:sz w:val="20"/>
          <w:szCs w:val="20"/>
          <w:lang w:val="pt-PT"/>
        </w:rPr>
        <w:t>(S1)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  <w:t>Gráfico</w:t>
      </w:r>
      <w:r w:rsidR="00555E34">
        <w:rPr>
          <w:b/>
          <w:bCs/>
          <w:sz w:val="20"/>
          <w:szCs w:val="20"/>
          <w:lang w:val="pt-PT"/>
        </w:rPr>
        <w:t xml:space="preserve">  </w:t>
      </w:r>
      <w:del w:id="5" w:author="ssimoes" w:date="2022-05-01T22:36:00Z">
        <w:r w:rsidR="00555E34" w:rsidDel="00E8616B">
          <w:rPr>
            <w:b/>
            <w:bCs/>
            <w:sz w:val="20"/>
            <w:szCs w:val="20"/>
            <w:lang w:val="pt-PT"/>
          </w:rPr>
          <w:delText xml:space="preserve"> </w:delText>
        </w:r>
      </w:del>
      <w:r w:rsidR="00555E34">
        <w:rPr>
          <w:b/>
          <w:bCs/>
          <w:sz w:val="20"/>
          <w:szCs w:val="20"/>
          <w:lang w:val="pt-PT"/>
        </w:rPr>
        <w:t>(S1)</w:t>
      </w:r>
    </w:p>
    <w:p w14:paraId="35973B5A" w14:textId="20361914" w:rsidR="007C3AE7" w:rsidRDefault="000561F4" w:rsidP="007C3AE7">
      <w:pPr>
        <w:pStyle w:val="Standard"/>
        <w:spacing w:after="0" w:line="360" w:lineRule="auto"/>
        <w:rPr>
          <w:ins w:id="6" w:author="ssimoes" w:date="2022-05-01T23:02:00Z"/>
          <w:noProof/>
          <w:sz w:val="20"/>
          <w:szCs w:val="20"/>
          <w:lang w:val="pt-PT"/>
        </w:rPr>
      </w:pPr>
      <w:ins w:id="7" w:author="ssimoes" w:date="2022-05-01T23:02:00Z"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15B64B3E" wp14:editId="47B3C55B">
              <wp:simplePos x="0" y="0"/>
              <wp:positionH relativeFrom="column">
                <wp:posOffset>2514571</wp:posOffset>
              </wp:positionH>
              <wp:positionV relativeFrom="paragraph">
                <wp:posOffset>40887</wp:posOffset>
              </wp:positionV>
              <wp:extent cx="2927445" cy="1653704"/>
              <wp:effectExtent l="0" t="0" r="6350" b="3810"/>
              <wp:wrapSquare wrapText="bothSides"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27445" cy="16537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r w:rsidR="003E1C9E">
        <w:rPr>
          <w:noProof/>
          <w:sz w:val="20"/>
          <w:szCs w:val="20"/>
          <w:lang w:val="pt-PT"/>
        </w:rPr>
        <w:drawing>
          <wp:anchor distT="0" distB="0" distL="114300" distR="114300" simplePos="0" relativeHeight="251658240" behindDoc="0" locked="0" layoutInCell="1" allowOverlap="1" wp14:anchorId="56937816" wp14:editId="62CC29B0">
            <wp:simplePos x="0" y="0"/>
            <wp:positionH relativeFrom="column">
              <wp:posOffset>71413</wp:posOffset>
            </wp:positionH>
            <wp:positionV relativeFrom="paragraph">
              <wp:posOffset>100311</wp:posOffset>
            </wp:positionV>
            <wp:extent cx="876300" cy="1501259"/>
            <wp:effectExtent l="0" t="0" r="0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C9E">
        <w:rPr>
          <w:noProof/>
          <w:sz w:val="20"/>
          <w:szCs w:val="20"/>
          <w:lang w:val="pt-PT"/>
        </w:rPr>
        <w:t xml:space="preserve">                                                          </w:t>
      </w:r>
      <w:del w:id="8" w:author="ssimoes" w:date="2022-05-01T23:02:00Z">
        <w:r w:rsidR="003E1C9E" w:rsidDel="000561F4">
          <w:rPr>
            <w:noProof/>
            <w:sz w:val="20"/>
            <w:szCs w:val="20"/>
            <w:lang w:val="pt-PT"/>
          </w:rPr>
          <w:drawing>
            <wp:inline distT="0" distB="0" distL="0" distR="0" wp14:anchorId="3AB559C2" wp14:editId="00F1394F">
              <wp:extent cx="2482836" cy="1487606"/>
              <wp:effectExtent l="0" t="0" r="0" b="0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03389" cy="14999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61060040" w14:textId="64E0D41C" w:rsidR="000561F4" w:rsidRPr="00265B7C" w:rsidRDefault="000561F4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6B0FB66" w14:textId="049C6000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E1B8649" w14:textId="23541992" w:rsidR="0075199A" w:rsidDel="000561F4" w:rsidRDefault="0075199A" w:rsidP="007C3AE7">
      <w:pPr>
        <w:pStyle w:val="Standard"/>
        <w:spacing w:after="0" w:line="360" w:lineRule="auto"/>
        <w:rPr>
          <w:del w:id="9" w:author="ssimoes" w:date="2022-05-01T22:35:00Z"/>
          <w:sz w:val="20"/>
          <w:szCs w:val="20"/>
          <w:lang w:val="pt-PT"/>
        </w:rPr>
      </w:pPr>
    </w:p>
    <w:p w14:paraId="6C65CDC7" w14:textId="5D3202AE" w:rsidR="000561F4" w:rsidRDefault="000561F4" w:rsidP="007C3AE7">
      <w:pPr>
        <w:pStyle w:val="Standard"/>
        <w:spacing w:after="0" w:line="360" w:lineRule="auto"/>
        <w:rPr>
          <w:ins w:id="10" w:author="ssimoes" w:date="2022-05-01T23:02:00Z"/>
          <w:sz w:val="20"/>
          <w:szCs w:val="20"/>
          <w:lang w:val="pt-PT"/>
        </w:rPr>
      </w:pPr>
    </w:p>
    <w:p w14:paraId="629DC458" w14:textId="223FC9AA" w:rsidR="000561F4" w:rsidRDefault="000561F4" w:rsidP="007C3AE7">
      <w:pPr>
        <w:pStyle w:val="Standard"/>
        <w:spacing w:after="0" w:line="360" w:lineRule="auto"/>
        <w:rPr>
          <w:ins w:id="11" w:author="ssimoes" w:date="2022-05-01T23:02:00Z"/>
          <w:sz w:val="20"/>
          <w:szCs w:val="20"/>
          <w:lang w:val="pt-PT"/>
        </w:rPr>
      </w:pPr>
    </w:p>
    <w:p w14:paraId="04284A84" w14:textId="522882E7" w:rsidR="000561F4" w:rsidRDefault="000561F4" w:rsidP="007C3AE7">
      <w:pPr>
        <w:pStyle w:val="Standard"/>
        <w:spacing w:after="0" w:line="360" w:lineRule="auto"/>
        <w:rPr>
          <w:ins w:id="12" w:author="ssimoes" w:date="2022-05-01T23:02:00Z"/>
          <w:sz w:val="20"/>
          <w:szCs w:val="20"/>
          <w:lang w:val="pt-PT"/>
        </w:rPr>
      </w:pPr>
    </w:p>
    <w:p w14:paraId="7732BC79" w14:textId="77777777" w:rsidR="000561F4" w:rsidRDefault="000561F4" w:rsidP="007C3AE7">
      <w:pPr>
        <w:pStyle w:val="Standard"/>
        <w:spacing w:after="0" w:line="360" w:lineRule="auto"/>
        <w:rPr>
          <w:ins w:id="13" w:author="ssimoes" w:date="2022-05-01T23:02:00Z"/>
          <w:sz w:val="20"/>
          <w:szCs w:val="20"/>
          <w:lang w:val="pt-PT"/>
        </w:rPr>
      </w:pPr>
    </w:p>
    <w:p w14:paraId="5DBEF2DC" w14:textId="71048A1A" w:rsidR="0001458C" w:rsidDel="00E8616B" w:rsidRDefault="0001458C" w:rsidP="007C3AE7">
      <w:pPr>
        <w:pStyle w:val="Standard"/>
        <w:spacing w:after="0" w:line="360" w:lineRule="auto"/>
        <w:rPr>
          <w:del w:id="14" w:author="ssimoes" w:date="2022-05-01T22:35:00Z"/>
          <w:sz w:val="20"/>
          <w:szCs w:val="20"/>
          <w:lang w:val="pt-PT"/>
        </w:rPr>
      </w:pPr>
    </w:p>
    <w:p w14:paraId="56330805" w14:textId="7EC79C54" w:rsidR="0075199A" w:rsidDel="00E8616B" w:rsidRDefault="0075199A" w:rsidP="007C3AE7">
      <w:pPr>
        <w:pStyle w:val="Standard"/>
        <w:spacing w:after="0" w:line="360" w:lineRule="auto"/>
        <w:rPr>
          <w:del w:id="15" w:author="ssimoes" w:date="2022-05-01T22:35:00Z"/>
          <w:sz w:val="20"/>
          <w:szCs w:val="20"/>
          <w:lang w:val="pt-PT"/>
        </w:rPr>
      </w:pPr>
    </w:p>
    <w:p w14:paraId="4AC52DAA" w14:textId="0975A302" w:rsidR="0075199A" w:rsidDel="00E8616B" w:rsidRDefault="0075199A" w:rsidP="007C3AE7">
      <w:pPr>
        <w:pStyle w:val="Standard"/>
        <w:spacing w:after="0" w:line="360" w:lineRule="auto"/>
        <w:rPr>
          <w:del w:id="16" w:author="ssimoes" w:date="2022-05-01T22:35:00Z"/>
          <w:sz w:val="20"/>
          <w:szCs w:val="20"/>
          <w:lang w:val="pt-PT"/>
        </w:rPr>
      </w:pPr>
    </w:p>
    <w:p w14:paraId="00FB4BD0" w14:textId="439813FF" w:rsidR="0075199A" w:rsidDel="00E8616B" w:rsidRDefault="0075199A" w:rsidP="007C3AE7">
      <w:pPr>
        <w:pStyle w:val="Standard"/>
        <w:spacing w:after="0" w:line="360" w:lineRule="auto"/>
        <w:rPr>
          <w:del w:id="17" w:author="ssimoes" w:date="2022-05-01T22:35:00Z"/>
          <w:sz w:val="20"/>
          <w:szCs w:val="20"/>
          <w:lang w:val="pt-PT"/>
        </w:rPr>
      </w:pPr>
    </w:p>
    <w:p w14:paraId="3C4408A3" w14:textId="77777777" w:rsidR="0075199A" w:rsidRDefault="0075199A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856235" w14:textId="313C7F0D" w:rsidR="0001458C" w:rsidRPr="003D3B6F" w:rsidDel="00E8616B" w:rsidRDefault="00B05CB9" w:rsidP="0001458C">
      <w:pPr>
        <w:pStyle w:val="Standard"/>
        <w:spacing w:after="0" w:line="360" w:lineRule="auto"/>
        <w:jc w:val="center"/>
        <w:rPr>
          <w:del w:id="18" w:author="ssimoes" w:date="2022-05-01T22:35:00Z"/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del w:id="19" w:author="ssimoes" w:date="2022-05-01T22:35:00Z">
        <w:r w:rsidRPr="003D3B6F" w:rsidDel="00E8616B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Complexidade temporal </w:delText>
        </w:r>
        <w:r w:rsidR="003D3B6F" w:rsidRPr="003D3B6F" w:rsidDel="00E8616B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da função PERCENTIL </w:delText>
        </w:r>
        <w:r w:rsidRPr="003D3B6F" w:rsidDel="00E8616B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em ordem ao número </w:delText>
        </w:r>
        <w:r w:rsidR="003D3B6F" w:rsidRPr="003D3B6F" w:rsidDel="00E8616B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M</w:delText>
        </w:r>
        <w:r w:rsidRPr="003D3B6F" w:rsidDel="00E8616B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 </w:delText>
        </w:r>
      </w:del>
    </w:p>
    <w:p w14:paraId="28841654" w14:textId="747527DF" w:rsidR="0001458C" w:rsidDel="00E8616B" w:rsidRDefault="0001458C" w:rsidP="0001458C">
      <w:pPr>
        <w:pStyle w:val="Standard"/>
        <w:spacing w:after="0" w:line="360" w:lineRule="auto"/>
        <w:jc w:val="center"/>
        <w:rPr>
          <w:del w:id="20" w:author="ssimoes" w:date="2022-05-01T22:35:00Z"/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del w:id="21" w:author="ssimoes" w:date="2022-05-01T22:35:00Z">
        <w:r w:rsidRPr="003D3B6F" w:rsidDel="00E8616B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de valores para os quais é calculado o percentil</w:delText>
        </w:r>
        <w:r w:rsidR="003D3B6F" w:rsidRPr="003D3B6F" w:rsidDel="00E8616B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 e ao número N de valores de elevação </w:delText>
        </w:r>
        <w:r w:rsidR="003D3B6F" w:rsidDel="00E8616B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na matriz</w:delText>
        </w:r>
        <w:r w:rsidR="003D3B6F" w:rsidRPr="003D3B6F" w:rsidDel="00E8616B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 raster.</w:delText>
        </w:r>
        <w:r w:rsidR="003D3B6F" w:rsidRPr="003D3B6F" w:rsidDel="00E8616B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br/>
          <w:delText>Considerar na complexidade temporal o tempo de ordenamento quando se aplicar.</w:delText>
        </w:r>
      </w:del>
    </w:p>
    <w:p w14:paraId="1BB2F729" w14:textId="7ECE03E3" w:rsidR="00787144" w:rsidRPr="003D3B6F" w:rsidDel="00E8616B" w:rsidRDefault="00787144" w:rsidP="00787144">
      <w:pPr>
        <w:pStyle w:val="Standard"/>
        <w:spacing w:after="0" w:line="360" w:lineRule="auto"/>
        <w:jc w:val="center"/>
        <w:rPr>
          <w:del w:id="22" w:author="ssimoes" w:date="2022-05-01T22:35:00Z"/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del w:id="23" w:author="ssimoes" w:date="2022-05-01T22:35:00Z">
        <w:r w:rsidDel="00E8616B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SUGESTÃO:  usar M</w:delText>
        </w:r>
        <w:r w:rsidR="0075199A" w:rsidDel="00E8616B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 </w:delText>
        </w:r>
        <w:r w:rsidDel="00E8616B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=</w:delText>
        </w:r>
        <w:r w:rsidR="0075199A" w:rsidDel="00E8616B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 </w:delText>
        </w:r>
        <w:r w:rsidDel="00E8616B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N, ex.  M</w:delText>
        </w:r>
        <w:r w:rsidR="0075199A" w:rsidDel="00E8616B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 = </w:delText>
        </w:r>
        <w:r w:rsidDel="00E8616B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N = 100K 200K .. 1000K </w:delText>
        </w:r>
      </w:del>
    </w:p>
    <w:p w14:paraId="22FEDB43" w14:textId="40781ED0" w:rsidR="00555E34" w:rsidDel="00E8616B" w:rsidRDefault="00555E34" w:rsidP="00555E34">
      <w:pPr>
        <w:pStyle w:val="Standard"/>
        <w:spacing w:after="0" w:line="360" w:lineRule="auto"/>
        <w:rPr>
          <w:del w:id="24" w:author="ssimoes" w:date="2022-05-01T22:35:00Z"/>
          <w:sz w:val="20"/>
          <w:szCs w:val="20"/>
          <w:lang w:val="pt-PT"/>
        </w:rPr>
      </w:pPr>
    </w:p>
    <w:p w14:paraId="262E57FB" w14:textId="5B42FB6F" w:rsidR="00555E34" w:rsidDel="00E8616B" w:rsidRDefault="00555E34" w:rsidP="00555E34">
      <w:pPr>
        <w:pStyle w:val="Standard"/>
        <w:spacing w:after="0" w:line="360" w:lineRule="auto"/>
        <w:rPr>
          <w:del w:id="25" w:author="ssimoes" w:date="2022-05-01T22:35:00Z"/>
          <w:sz w:val="20"/>
          <w:szCs w:val="20"/>
          <w:lang w:val="pt-PT"/>
        </w:rPr>
      </w:pPr>
    </w:p>
    <w:p w14:paraId="12CFCBAF" w14:textId="33B4C46A" w:rsidR="00555E34" w:rsidDel="00E8616B" w:rsidRDefault="00555E34" w:rsidP="00555E34">
      <w:pPr>
        <w:pStyle w:val="Standard"/>
        <w:spacing w:after="0" w:line="360" w:lineRule="auto"/>
        <w:rPr>
          <w:del w:id="26" w:author="ssimoes" w:date="2022-05-01T22:35:00Z"/>
          <w:sz w:val="20"/>
          <w:szCs w:val="20"/>
          <w:lang w:val="pt-PT"/>
        </w:rPr>
      </w:pPr>
    </w:p>
    <w:p w14:paraId="4EF99D0E" w14:textId="38DFF059" w:rsidR="0075199A" w:rsidDel="00E8616B" w:rsidRDefault="0075199A" w:rsidP="00555E34">
      <w:pPr>
        <w:pStyle w:val="Standard"/>
        <w:spacing w:after="0" w:line="360" w:lineRule="auto"/>
        <w:rPr>
          <w:del w:id="27" w:author="ssimoes" w:date="2022-05-01T22:35:00Z"/>
          <w:sz w:val="20"/>
          <w:szCs w:val="20"/>
          <w:lang w:val="pt-PT"/>
        </w:rPr>
      </w:pPr>
    </w:p>
    <w:p w14:paraId="1766999B" w14:textId="02145802" w:rsidR="0075199A" w:rsidDel="00E8616B" w:rsidRDefault="0075199A" w:rsidP="00555E34">
      <w:pPr>
        <w:pStyle w:val="Standard"/>
        <w:spacing w:after="0" w:line="360" w:lineRule="auto"/>
        <w:rPr>
          <w:del w:id="28" w:author="ssimoes" w:date="2022-05-01T22:35:00Z"/>
          <w:sz w:val="20"/>
          <w:szCs w:val="20"/>
          <w:lang w:val="pt-PT"/>
        </w:rPr>
      </w:pPr>
    </w:p>
    <w:p w14:paraId="39A7AF80" w14:textId="6180F7C0" w:rsidR="0075199A" w:rsidDel="00E8616B" w:rsidRDefault="0075199A">
      <w:pPr>
        <w:pStyle w:val="Standard"/>
        <w:spacing w:after="0" w:line="360" w:lineRule="auto"/>
        <w:jc w:val="center"/>
        <w:rPr>
          <w:del w:id="29" w:author="ssimoes" w:date="2022-05-01T22:35:00Z"/>
          <w:sz w:val="20"/>
          <w:szCs w:val="20"/>
          <w:lang w:val="pt-PT"/>
        </w:rPr>
        <w:pPrChange w:id="30" w:author="Tiago Ventura" w:date="2022-05-01T21:42:00Z">
          <w:pPr>
            <w:pStyle w:val="Standard"/>
            <w:spacing w:after="0" w:line="360" w:lineRule="auto"/>
          </w:pPr>
        </w:pPrChange>
      </w:pPr>
    </w:p>
    <w:p w14:paraId="4ACB83B8" w14:textId="2BAD7558" w:rsidR="00555E34" w:rsidDel="00E8616B" w:rsidRDefault="00555E34" w:rsidP="007C3AE7">
      <w:pPr>
        <w:pStyle w:val="Standard"/>
        <w:spacing w:after="0" w:line="360" w:lineRule="auto"/>
        <w:rPr>
          <w:del w:id="31" w:author="ssimoes" w:date="2022-05-01T22:35:00Z"/>
          <w:sz w:val="20"/>
          <w:szCs w:val="20"/>
          <w:lang w:val="pt-PT"/>
        </w:rPr>
      </w:pPr>
    </w:p>
    <w:p w14:paraId="3D246576" w14:textId="3A4ED617" w:rsidR="0001458C" w:rsidRPr="007C3AE7" w:rsidRDefault="0001458C" w:rsidP="0001458C">
      <w:pPr>
        <w:spacing w:after="86" w:line="265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 xml:space="preserve">A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 w:rsidR="0075199A">
        <w:rPr>
          <w:sz w:val="20"/>
          <w:lang w:val="pt-PT"/>
        </w:rPr>
        <w:t xml:space="preserve">para a complexidade </w:t>
      </w:r>
      <w:r w:rsidR="008838D5">
        <w:rPr>
          <w:sz w:val="20"/>
          <w:lang w:val="pt-PT"/>
        </w:rPr>
        <w:t>temporal</w:t>
      </w:r>
      <w:r w:rsidR="0075199A">
        <w:rPr>
          <w:sz w:val="20"/>
          <w:lang w:val="pt-PT"/>
        </w:rPr>
        <w:t xml:space="preserve"> </w:t>
      </w:r>
      <w:r w:rsidRPr="007C3AE7">
        <w:rPr>
          <w:sz w:val="20"/>
          <w:lang w:val="pt-PT"/>
        </w:rPr>
        <w:t>está de acordo com o esperado</w:t>
      </w:r>
      <w:r w:rsidR="00555E34">
        <w:rPr>
          <w:sz w:val="20"/>
          <w:lang w:val="pt-PT"/>
        </w:rPr>
        <w:t xml:space="preserve"> para as soluções S1 e S2</w:t>
      </w:r>
      <w:r w:rsidRPr="007C3AE7">
        <w:rPr>
          <w:sz w:val="20"/>
          <w:lang w:val="pt-PT"/>
        </w:rPr>
        <w:t xml:space="preserve">? Justifique. </w:t>
      </w:r>
    </w:p>
    <w:p w14:paraId="3855336A" w14:textId="283273D2" w:rsidR="0001458C" w:rsidRPr="007C3AE7" w:rsidDel="00E8616B" w:rsidRDefault="0001458C" w:rsidP="0001458C">
      <w:pPr>
        <w:spacing w:after="0"/>
        <w:ind w:left="-5" w:hanging="10"/>
        <w:rPr>
          <w:del w:id="32" w:author="ssimoes" w:date="2022-05-01T22:36:00Z"/>
          <w:lang w:val="pt-PT"/>
        </w:rPr>
      </w:pPr>
      <w:del w:id="33" w:author="ssimoes" w:date="2022-05-01T22:36:00Z">
        <w:r w:rsidRPr="007C3AE7" w:rsidDel="00E8616B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37A2314A" w14:textId="1D9E2869" w:rsidR="0001458C" w:rsidRPr="007C3AE7" w:rsidDel="00E8616B" w:rsidRDefault="0001458C" w:rsidP="0001458C">
      <w:pPr>
        <w:spacing w:after="0"/>
        <w:ind w:left="-5" w:hanging="10"/>
        <w:rPr>
          <w:del w:id="34" w:author="ssimoes" w:date="2022-05-01T22:36:00Z"/>
          <w:lang w:val="pt-PT"/>
        </w:rPr>
      </w:pPr>
      <w:del w:id="35" w:author="ssimoes" w:date="2022-05-01T22:36:00Z">
        <w:r w:rsidRPr="007C3AE7" w:rsidDel="00E8616B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6449BE2B" w14:textId="50B51E0A" w:rsidR="0001458C" w:rsidRPr="007C3AE7" w:rsidDel="00E8616B" w:rsidRDefault="0001458C" w:rsidP="0001458C">
      <w:pPr>
        <w:spacing w:after="0"/>
        <w:ind w:left="-5" w:hanging="10"/>
        <w:rPr>
          <w:del w:id="36" w:author="ssimoes" w:date="2022-05-01T22:36:00Z"/>
          <w:lang w:val="pt-PT"/>
        </w:rPr>
      </w:pPr>
      <w:del w:id="37" w:author="ssimoes" w:date="2022-05-01T22:36:00Z">
        <w:r w:rsidRPr="007C3AE7" w:rsidDel="00E8616B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7C117319" w14:textId="0BBCEA67" w:rsidR="0001458C" w:rsidRPr="007C3AE7" w:rsidDel="00E8616B" w:rsidRDefault="0001458C" w:rsidP="0001458C">
      <w:pPr>
        <w:spacing w:after="0"/>
        <w:ind w:left="-5" w:hanging="10"/>
        <w:rPr>
          <w:del w:id="38" w:author="ssimoes" w:date="2022-05-01T22:36:00Z"/>
          <w:lang w:val="pt-PT"/>
        </w:rPr>
      </w:pPr>
      <w:del w:id="39" w:author="ssimoes" w:date="2022-05-01T22:36:00Z">
        <w:r w:rsidRPr="007C3AE7" w:rsidDel="00E8616B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3845351" w14:textId="68F9264F" w:rsidR="007C3AE7" w:rsidDel="00E8616B" w:rsidRDefault="0001458C" w:rsidP="0001458C">
      <w:pPr>
        <w:pStyle w:val="Standard"/>
        <w:spacing w:before="0" w:after="0"/>
        <w:rPr>
          <w:del w:id="40" w:author="ssimoes" w:date="2022-05-01T22:36:00Z"/>
          <w:sz w:val="20"/>
          <w:szCs w:val="20"/>
          <w:lang w:val="pt-PT"/>
        </w:rPr>
      </w:pPr>
      <w:del w:id="41" w:author="ssimoes" w:date="2022-05-01T22:36:00Z">
        <w:r w:rsidRPr="007C3AE7" w:rsidDel="00E8616B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79AB0C3" w14:textId="77777777" w:rsidR="007C3AE7" w:rsidRPr="0001458C" w:rsidRDefault="007C3AE7" w:rsidP="007C3AE7">
      <w:pPr>
        <w:pStyle w:val="Standard"/>
        <w:spacing w:after="0" w:line="360" w:lineRule="auto"/>
        <w:rPr>
          <w:sz w:val="10"/>
          <w:szCs w:val="10"/>
          <w:lang w:val="pt-PT"/>
        </w:rPr>
      </w:pPr>
    </w:p>
    <w:p w14:paraId="53672D84" w14:textId="2797B99F" w:rsidR="0075199A" w:rsidRPr="000561F4" w:rsidRDefault="000561F4" w:rsidP="000561F4">
      <w:pPr>
        <w:spacing w:after="0"/>
        <w:ind w:firstLine="720"/>
        <w:jc w:val="left"/>
        <w:rPr>
          <w:sz w:val="18"/>
          <w:szCs w:val="18"/>
          <w:lang w:val="pt-PT"/>
          <w:rPrChange w:id="42" w:author="ssimoes" w:date="2022-05-01T23:06:00Z">
            <w:rPr>
              <w:b/>
              <w:bCs/>
              <w:sz w:val="20"/>
              <w:szCs w:val="20"/>
              <w:lang w:val="pt-PT"/>
            </w:rPr>
          </w:rPrChange>
        </w:rPr>
        <w:pPrChange w:id="43" w:author="ssimoes" w:date="2022-05-01T23:06:00Z">
          <w:pPr>
            <w:spacing w:after="0"/>
            <w:jc w:val="left"/>
          </w:pPr>
        </w:pPrChange>
      </w:pPr>
      <w:ins w:id="44" w:author="ssimoes" w:date="2022-05-01T23:04:00Z">
        <w:r w:rsidRPr="000561F4">
          <w:rPr>
            <w:sz w:val="18"/>
            <w:szCs w:val="18"/>
            <w:lang w:val="pt-PT"/>
            <w:rPrChange w:id="45" w:author="ssimoes" w:date="2022-05-01T23:04:00Z">
              <w:rPr>
                <w:b/>
                <w:bCs/>
                <w:sz w:val="20"/>
                <w:szCs w:val="20"/>
                <w:lang w:val="pt-PT"/>
              </w:rPr>
            </w:rPrChange>
          </w:rPr>
          <w:t>Sim</w:t>
        </w:r>
        <w:r>
          <w:rPr>
            <w:sz w:val="18"/>
            <w:szCs w:val="18"/>
            <w:lang w:val="pt-PT"/>
          </w:rPr>
          <w:t xml:space="preserve">. A expressão </w:t>
        </w:r>
        <w:r w:rsidRPr="000561F4">
          <w:rPr>
            <w:i/>
            <w:iCs/>
            <w:sz w:val="18"/>
            <w:szCs w:val="18"/>
            <w:lang w:val="pt-PT"/>
            <w:rPrChange w:id="46" w:author="ssimoes" w:date="2022-05-01T23:06:00Z">
              <w:rPr>
                <w:sz w:val="18"/>
                <w:szCs w:val="18"/>
                <w:lang w:val="pt-PT"/>
              </w:rPr>
            </w:rPrChange>
          </w:rPr>
          <w:t>O(</w:t>
        </w:r>
      </w:ins>
      <w:ins w:id="47" w:author="ssimoes" w:date="2022-05-01T23:05:00Z">
        <w:r w:rsidRPr="000561F4">
          <w:rPr>
            <w:i/>
            <w:iCs/>
            <w:sz w:val="18"/>
            <w:szCs w:val="18"/>
            <w:lang w:val="pt-PT"/>
            <w:rPrChange w:id="48" w:author="ssimoes" w:date="2022-05-01T23:06:00Z">
              <w:rPr>
                <w:sz w:val="18"/>
                <w:szCs w:val="18"/>
                <w:lang w:val="pt-PT"/>
              </w:rPr>
            </w:rPrChange>
          </w:rPr>
          <w:t>f(n)</w:t>
        </w:r>
      </w:ins>
      <w:ins w:id="49" w:author="ssimoes" w:date="2022-05-01T23:04:00Z">
        <w:r w:rsidRPr="000561F4">
          <w:rPr>
            <w:i/>
            <w:iCs/>
            <w:sz w:val="18"/>
            <w:szCs w:val="18"/>
            <w:lang w:val="pt-PT"/>
            <w:rPrChange w:id="50" w:author="ssimoes" w:date="2022-05-01T23:06:00Z">
              <w:rPr>
                <w:sz w:val="18"/>
                <w:szCs w:val="18"/>
                <w:lang w:val="pt-PT"/>
              </w:rPr>
            </w:rPrChange>
          </w:rPr>
          <w:t>)</w:t>
        </w:r>
      </w:ins>
      <w:ins w:id="51" w:author="ssimoes" w:date="2022-05-01T23:05:00Z">
        <w:r>
          <w:rPr>
            <w:sz w:val="18"/>
            <w:szCs w:val="18"/>
            <w:lang w:val="pt-PT"/>
          </w:rPr>
          <w:t xml:space="preserve"> prevista é </w:t>
        </w:r>
        <w:r w:rsidRPr="000561F4">
          <w:rPr>
            <w:i/>
            <w:iCs/>
            <w:sz w:val="18"/>
            <w:szCs w:val="18"/>
            <w:lang w:val="pt-PT"/>
            <w:rPrChange w:id="52" w:author="ssimoes" w:date="2022-05-01T23:06:00Z">
              <w:rPr>
                <w:sz w:val="18"/>
                <w:szCs w:val="18"/>
                <w:lang w:val="pt-PT"/>
              </w:rPr>
            </w:rPrChange>
          </w:rPr>
          <w:t>O(N</w:t>
        </w:r>
        <w:r w:rsidRPr="000561F4">
          <w:rPr>
            <w:i/>
            <w:iCs/>
            <w:sz w:val="18"/>
            <w:szCs w:val="18"/>
            <w:vertAlign w:val="superscript"/>
            <w:lang w:val="pt-PT"/>
            <w:rPrChange w:id="53" w:author="ssimoes" w:date="2022-05-01T23:06:00Z">
              <w:rPr>
                <w:sz w:val="18"/>
                <w:szCs w:val="18"/>
                <w:vertAlign w:val="superscript"/>
                <w:lang w:val="pt-PT"/>
              </w:rPr>
            </w:rPrChange>
          </w:rPr>
          <w:t>2</w:t>
        </w:r>
        <w:r w:rsidRPr="000561F4">
          <w:rPr>
            <w:i/>
            <w:iCs/>
            <w:sz w:val="18"/>
            <w:szCs w:val="18"/>
            <w:lang w:val="pt-PT"/>
            <w:rPrChange w:id="54" w:author="ssimoes" w:date="2022-05-01T23:06:00Z">
              <w:rPr>
                <w:sz w:val="18"/>
                <w:szCs w:val="18"/>
                <w:lang w:val="pt-PT"/>
              </w:rPr>
            </w:rPrChange>
          </w:rPr>
          <w:t>)</w:t>
        </w:r>
        <w:r>
          <w:rPr>
            <w:sz w:val="18"/>
            <w:szCs w:val="18"/>
            <w:lang w:val="pt-PT"/>
          </w:rPr>
          <w:t xml:space="preserve">, sendo </w:t>
        </w:r>
        <w:r w:rsidRPr="000561F4">
          <w:rPr>
            <w:i/>
            <w:iCs/>
            <w:sz w:val="18"/>
            <w:szCs w:val="18"/>
            <w:lang w:val="pt-PT"/>
            <w:rPrChange w:id="55" w:author="ssimoes" w:date="2022-05-01T23:06:00Z">
              <w:rPr>
                <w:sz w:val="18"/>
                <w:szCs w:val="18"/>
                <w:lang w:val="pt-PT"/>
              </w:rPr>
            </w:rPrChange>
          </w:rPr>
          <w:t>N</w:t>
        </w:r>
        <w:r>
          <w:rPr>
            <w:sz w:val="18"/>
            <w:szCs w:val="18"/>
            <w:lang w:val="pt-PT"/>
          </w:rPr>
          <w:t xml:space="preserve"> o tamanho do </w:t>
        </w:r>
        <w:r>
          <w:rPr>
            <w:i/>
            <w:iCs/>
            <w:sz w:val="18"/>
            <w:szCs w:val="18"/>
            <w:lang w:val="pt-PT"/>
          </w:rPr>
          <w:t>input</w:t>
        </w:r>
        <w:r>
          <w:rPr>
            <w:sz w:val="18"/>
            <w:szCs w:val="18"/>
            <w:lang w:val="pt-PT"/>
          </w:rPr>
          <w:t>, e o gráfico acima representado corresponde a uma função quadrática com elevado</w:t>
        </w:r>
      </w:ins>
      <w:ins w:id="56" w:author="ssimoes" w:date="2022-05-01T23:06:00Z">
        <w:r>
          <w:rPr>
            <w:sz w:val="18"/>
            <w:szCs w:val="18"/>
            <w:lang w:val="pt-PT"/>
          </w:rPr>
          <w:t xml:space="preserve"> grau de exatidão, visto o coeficiente de correlação de </w:t>
        </w:r>
        <w:proofErr w:type="spellStart"/>
        <w:r>
          <w:rPr>
            <w:i/>
            <w:iCs/>
            <w:sz w:val="18"/>
            <w:szCs w:val="18"/>
            <w:lang w:val="pt-PT"/>
          </w:rPr>
          <w:t>Pearson</w:t>
        </w:r>
        <w:proofErr w:type="spellEnd"/>
        <w:r>
          <w:rPr>
            <w:i/>
            <w:iCs/>
            <w:sz w:val="18"/>
            <w:szCs w:val="18"/>
            <w:lang w:val="pt-PT"/>
          </w:rPr>
          <w:t xml:space="preserve"> </w:t>
        </w:r>
        <w:r>
          <w:rPr>
            <w:sz w:val="18"/>
            <w:szCs w:val="18"/>
            <w:lang w:val="pt-PT"/>
          </w:rPr>
          <w:t>ao quadrado (</w:t>
        </w:r>
        <w:r w:rsidRPr="000561F4">
          <w:rPr>
            <w:i/>
            <w:iCs/>
            <w:sz w:val="18"/>
            <w:szCs w:val="18"/>
            <w:lang w:val="pt-PT"/>
            <w:rPrChange w:id="57" w:author="ssimoes" w:date="2022-05-01T23:06:00Z">
              <w:rPr>
                <w:sz w:val="18"/>
                <w:szCs w:val="18"/>
                <w:lang w:val="pt-PT"/>
              </w:rPr>
            </w:rPrChange>
          </w:rPr>
          <w:t>R</w:t>
        </w:r>
        <w:r w:rsidRPr="000561F4">
          <w:rPr>
            <w:i/>
            <w:iCs/>
            <w:sz w:val="18"/>
            <w:szCs w:val="18"/>
            <w:vertAlign w:val="superscript"/>
            <w:lang w:val="pt-PT"/>
            <w:rPrChange w:id="58" w:author="ssimoes" w:date="2022-05-01T23:06:00Z">
              <w:rPr>
                <w:sz w:val="18"/>
                <w:szCs w:val="18"/>
                <w:vertAlign w:val="superscript"/>
                <w:lang w:val="pt-PT"/>
              </w:rPr>
            </w:rPrChange>
          </w:rPr>
          <w:t>2</w:t>
        </w:r>
        <w:r>
          <w:rPr>
            <w:sz w:val="18"/>
            <w:szCs w:val="18"/>
            <w:lang w:val="pt-PT"/>
          </w:rPr>
          <w:t xml:space="preserve">) ser muito próximo de </w:t>
        </w:r>
        <w:r w:rsidRPr="000561F4">
          <w:rPr>
            <w:i/>
            <w:iCs/>
            <w:sz w:val="18"/>
            <w:szCs w:val="18"/>
            <w:lang w:val="pt-PT"/>
            <w:rPrChange w:id="59" w:author="ssimoes" w:date="2022-05-01T23:06:00Z">
              <w:rPr>
                <w:sz w:val="18"/>
                <w:szCs w:val="18"/>
                <w:lang w:val="pt-PT"/>
              </w:rPr>
            </w:rPrChange>
          </w:rPr>
          <w:t>1</w:t>
        </w:r>
        <w:r>
          <w:rPr>
            <w:sz w:val="18"/>
            <w:szCs w:val="18"/>
            <w:lang w:val="pt-PT"/>
          </w:rPr>
          <w:t>.</w:t>
        </w:r>
      </w:ins>
    </w:p>
    <w:p w14:paraId="0CE7243A" w14:textId="0F88C511" w:rsidR="0075199A" w:rsidDel="00974DCB" w:rsidRDefault="0075199A" w:rsidP="0075199A">
      <w:pPr>
        <w:spacing w:after="86" w:line="265" w:lineRule="auto"/>
        <w:ind w:left="-5" w:hanging="10"/>
        <w:rPr>
          <w:del w:id="60" w:author="ssimoes" w:date="2022-05-01T23:22:00Z"/>
          <w:b/>
          <w:bCs/>
          <w:sz w:val="20"/>
          <w:szCs w:val="20"/>
          <w:lang w:val="pt-PT"/>
        </w:rPr>
      </w:pPr>
    </w:p>
    <w:p w14:paraId="0CFCCE7B" w14:textId="77777777" w:rsidR="00974DCB" w:rsidRDefault="00974DCB">
      <w:pPr>
        <w:spacing w:after="0"/>
        <w:jc w:val="left"/>
        <w:rPr>
          <w:ins w:id="61" w:author="ssimoes" w:date="2022-05-01T23:22:00Z"/>
          <w:b/>
          <w:bCs/>
          <w:sz w:val="20"/>
          <w:szCs w:val="20"/>
          <w:lang w:val="pt-PT"/>
        </w:rPr>
      </w:pPr>
    </w:p>
    <w:p w14:paraId="1A657CBF" w14:textId="7C20D265" w:rsidR="0075199A" w:rsidRPr="007C3AE7" w:rsidRDefault="0075199A" w:rsidP="0075199A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>Qual a</w:t>
      </w:r>
      <w:r w:rsidRPr="007C3AE7">
        <w:rPr>
          <w:sz w:val="20"/>
          <w:lang w:val="pt-PT"/>
        </w:rPr>
        <w:t xml:space="preserve">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>
        <w:rPr>
          <w:sz w:val="20"/>
          <w:lang w:val="pt-PT"/>
        </w:rPr>
        <w:t xml:space="preserve">para a complexidade espacial nas soluções S1 e </w:t>
      </w:r>
      <w:ins w:id="62" w:author="ssimoes" w:date="2022-05-01T22:36:00Z">
        <w:r w:rsidR="00E8616B">
          <w:rPr>
            <w:sz w:val="20"/>
            <w:lang w:val="pt-PT"/>
          </w:rPr>
          <w:t>S</w:t>
        </w:r>
      </w:ins>
      <w:del w:id="63" w:author="ssimoes" w:date="2022-05-01T22:36:00Z">
        <w:r w:rsidDel="00E8616B">
          <w:rPr>
            <w:sz w:val="20"/>
            <w:lang w:val="pt-PT"/>
          </w:rPr>
          <w:delText>s</w:delText>
        </w:r>
      </w:del>
      <w:r>
        <w:rPr>
          <w:sz w:val="20"/>
          <w:lang w:val="pt-PT"/>
        </w:rPr>
        <w:t xml:space="preserve">2? </w:t>
      </w:r>
      <w:r w:rsidRPr="007C3AE7">
        <w:rPr>
          <w:sz w:val="20"/>
          <w:lang w:val="pt-PT"/>
        </w:rPr>
        <w:t xml:space="preserve">Justifique. </w:t>
      </w:r>
    </w:p>
    <w:p w14:paraId="426F5D4A" w14:textId="5196DC30" w:rsidR="0075199A" w:rsidRPr="007C3AE7" w:rsidDel="000561F4" w:rsidRDefault="00A002BE" w:rsidP="000561F4">
      <w:pPr>
        <w:spacing w:after="0"/>
        <w:ind w:firstLine="720"/>
        <w:rPr>
          <w:del w:id="64" w:author="ssimoes" w:date="2022-05-01T23:06:00Z"/>
          <w:lang w:val="pt-PT"/>
        </w:rPr>
        <w:pPrChange w:id="65" w:author="ssimoes" w:date="2022-05-01T23:06:00Z">
          <w:pPr>
            <w:spacing w:after="0"/>
            <w:ind w:left="-5" w:hanging="10"/>
          </w:pPr>
        </w:pPrChange>
      </w:pPr>
      <w:ins w:id="66" w:author="ssimoes" w:date="2022-05-01T23:08:00Z">
        <w:r>
          <w:rPr>
            <w:sz w:val="20"/>
            <w:lang w:val="pt-PT"/>
          </w:rPr>
          <w:t xml:space="preserve">É </w:t>
        </w:r>
        <w:r>
          <w:rPr>
            <w:i/>
            <w:iCs/>
            <w:sz w:val="20"/>
            <w:lang w:val="pt-PT"/>
          </w:rPr>
          <w:t>O(N)</w:t>
        </w:r>
        <w:r>
          <w:rPr>
            <w:sz w:val="20"/>
            <w:lang w:val="pt-PT"/>
          </w:rPr>
          <w:t xml:space="preserve">, </w:t>
        </w:r>
      </w:ins>
      <w:ins w:id="67" w:author="ssimoes" w:date="2022-05-01T23:09:00Z">
        <w:r>
          <w:rPr>
            <w:sz w:val="20"/>
            <w:lang w:val="pt-PT"/>
          </w:rPr>
          <w:t>onde</w:t>
        </w:r>
      </w:ins>
      <w:ins w:id="68" w:author="ssimoes" w:date="2022-05-01T23:08:00Z">
        <w:r>
          <w:rPr>
            <w:sz w:val="20"/>
            <w:lang w:val="pt-PT"/>
          </w:rPr>
          <w:t xml:space="preserve"> </w:t>
        </w:r>
        <w:r>
          <w:rPr>
            <w:i/>
            <w:iCs/>
            <w:sz w:val="20"/>
            <w:lang w:val="pt-PT"/>
          </w:rPr>
          <w:t xml:space="preserve">N </w:t>
        </w:r>
      </w:ins>
      <w:ins w:id="69" w:author="ssimoes" w:date="2022-05-01T23:09:00Z">
        <w:r>
          <w:rPr>
            <w:sz w:val="20"/>
            <w:lang w:val="pt-PT"/>
          </w:rPr>
          <w:t>correspond</w:t>
        </w:r>
      </w:ins>
      <w:ins w:id="70" w:author="ssimoes" w:date="2022-05-01T23:10:00Z">
        <w:r>
          <w:rPr>
            <w:sz w:val="20"/>
            <w:lang w:val="pt-PT"/>
          </w:rPr>
          <w:t>e a</w:t>
        </w:r>
      </w:ins>
      <w:ins w:id="71" w:author="ssimoes" w:date="2022-05-01T23:08:00Z">
        <w:r>
          <w:rPr>
            <w:sz w:val="20"/>
            <w:lang w:val="pt-PT"/>
          </w:rPr>
          <w:t xml:space="preserve">o tamanho do </w:t>
        </w:r>
        <w:proofErr w:type="spellStart"/>
        <w:r>
          <w:rPr>
            <w:i/>
            <w:iCs/>
            <w:sz w:val="20"/>
            <w:lang w:val="pt-PT"/>
          </w:rPr>
          <w:t>arra</w:t>
        </w:r>
      </w:ins>
      <w:ins w:id="72" w:author="ssimoes" w:date="2022-05-01T23:09:00Z">
        <w:r>
          <w:rPr>
            <w:i/>
            <w:iCs/>
            <w:sz w:val="20"/>
            <w:lang w:val="pt-PT"/>
          </w:rPr>
          <w:t>y</w:t>
        </w:r>
      </w:ins>
      <w:proofErr w:type="spellEnd"/>
      <w:ins w:id="73" w:author="ssimoes" w:date="2022-05-01T23:10:00Z">
        <w:r>
          <w:rPr>
            <w:sz w:val="20"/>
            <w:lang w:val="pt-PT"/>
          </w:rPr>
          <w:t>. Não é alocado espaço adicional visto todas as computações serem efetuadas recorrendo-se ao uso de variáveis temporárias</w:t>
        </w:r>
      </w:ins>
      <w:ins w:id="74" w:author="ssimoes" w:date="2022-05-01T23:19:00Z">
        <w:r w:rsidR="00860CE5">
          <w:rPr>
            <w:sz w:val="20"/>
            <w:lang w:val="pt-PT"/>
          </w:rPr>
          <w:t>.</w:t>
        </w:r>
      </w:ins>
      <w:del w:id="75" w:author="ssimoes" w:date="2022-05-01T23:06:00Z">
        <w:r w:rsidR="0075199A"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455AB8AC" w14:textId="3925E4D8" w:rsidR="0075199A" w:rsidRPr="007C3AE7" w:rsidDel="000561F4" w:rsidRDefault="0075199A" w:rsidP="000561F4">
      <w:pPr>
        <w:spacing w:after="0"/>
        <w:ind w:firstLine="720"/>
        <w:rPr>
          <w:del w:id="76" w:author="ssimoes" w:date="2022-05-01T23:06:00Z"/>
          <w:lang w:val="pt-PT"/>
        </w:rPr>
        <w:pPrChange w:id="77" w:author="ssimoes" w:date="2022-05-01T23:06:00Z">
          <w:pPr>
            <w:spacing w:after="0"/>
            <w:ind w:left="-5" w:hanging="10"/>
          </w:pPr>
        </w:pPrChange>
      </w:pPr>
      <w:del w:id="78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446B81B1" w14:textId="0A003AFC" w:rsidR="0075199A" w:rsidRPr="007C3AE7" w:rsidDel="000561F4" w:rsidRDefault="0075199A" w:rsidP="000561F4">
      <w:pPr>
        <w:spacing w:after="0"/>
        <w:ind w:firstLine="720"/>
        <w:rPr>
          <w:del w:id="79" w:author="ssimoes" w:date="2022-05-01T23:06:00Z"/>
          <w:lang w:val="pt-PT"/>
        </w:rPr>
        <w:pPrChange w:id="80" w:author="ssimoes" w:date="2022-05-01T23:06:00Z">
          <w:pPr>
            <w:spacing w:after="0"/>
            <w:ind w:left="-5" w:hanging="10"/>
          </w:pPr>
        </w:pPrChange>
      </w:pPr>
      <w:del w:id="81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6B5B29A8" w14:textId="441827D8" w:rsidR="0075199A" w:rsidRPr="007C3AE7" w:rsidDel="000561F4" w:rsidRDefault="0075199A" w:rsidP="000561F4">
      <w:pPr>
        <w:spacing w:after="0"/>
        <w:ind w:firstLine="720"/>
        <w:rPr>
          <w:del w:id="82" w:author="ssimoes" w:date="2022-05-01T23:06:00Z"/>
          <w:lang w:val="pt-PT"/>
        </w:rPr>
        <w:pPrChange w:id="83" w:author="ssimoes" w:date="2022-05-01T23:06:00Z">
          <w:pPr>
            <w:spacing w:after="0"/>
            <w:ind w:left="-5" w:hanging="10"/>
          </w:pPr>
        </w:pPrChange>
      </w:pPr>
      <w:del w:id="84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235A0160" w14:textId="1646F77C" w:rsidR="0075199A" w:rsidDel="000561F4" w:rsidRDefault="0075199A" w:rsidP="000561F4">
      <w:pPr>
        <w:pStyle w:val="Standard"/>
        <w:spacing w:before="0" w:after="0"/>
        <w:ind w:firstLine="720"/>
        <w:rPr>
          <w:del w:id="85" w:author="ssimoes" w:date="2022-05-01T23:06:00Z"/>
          <w:sz w:val="20"/>
          <w:szCs w:val="20"/>
          <w:lang w:val="pt-PT"/>
        </w:rPr>
        <w:pPrChange w:id="86" w:author="ssimoes" w:date="2022-05-01T23:06:00Z">
          <w:pPr>
            <w:pStyle w:val="Standard"/>
            <w:spacing w:before="0" w:after="0"/>
          </w:pPr>
        </w:pPrChange>
      </w:pPr>
      <w:del w:id="87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2C3D24F" w14:textId="5CFB2AA3" w:rsidR="0001458C" w:rsidRPr="0001458C" w:rsidDel="000561F4" w:rsidRDefault="0001458C" w:rsidP="000561F4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ind w:firstLine="720"/>
        <w:jc w:val="center"/>
        <w:rPr>
          <w:del w:id="88" w:author="ssimoes" w:date="2022-05-01T23:06:00Z"/>
          <w:rFonts w:cs="TimesNewRomanPSMT"/>
          <w:sz w:val="28"/>
          <w:szCs w:val="28"/>
          <w:lang w:val="pt-PT"/>
        </w:rPr>
        <w:pPrChange w:id="89" w:author="ssimoes" w:date="2022-05-01T23:06:00Z">
          <w:pPr>
            <w:pStyle w:val="Standard"/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shd w:val="clear" w:color="auto" w:fill="A6A6A6"/>
            <w:spacing w:after="0"/>
            <w:jc w:val="center"/>
          </w:pPr>
        </w:pPrChange>
      </w:pPr>
      <w:del w:id="90" w:author="ssimoes" w:date="2022-05-01T23:06:00Z">
        <w:r w:rsidRPr="0001458C" w:rsidDel="000561F4">
          <w:rPr>
            <w:rFonts w:cs="TimesNewRomanPSMT"/>
            <w:sz w:val="28"/>
            <w:szCs w:val="28"/>
            <w:lang w:val="pt-PT"/>
          </w:rPr>
          <w:delText>Relatório Projeto 4.</w:delText>
        </w:r>
        <w:r w:rsidDel="000561F4">
          <w:rPr>
            <w:rFonts w:cs="TimesNewRomanPSMT"/>
            <w:sz w:val="28"/>
            <w:szCs w:val="28"/>
            <w:lang w:val="pt-PT"/>
          </w:rPr>
          <w:delText>2</w:delText>
        </w:r>
        <w:r w:rsidRPr="0001458C" w:rsidDel="000561F4">
          <w:rPr>
            <w:rFonts w:cs="TimesNewRomanPSMT"/>
            <w:sz w:val="28"/>
            <w:szCs w:val="28"/>
            <w:lang w:val="pt-PT"/>
          </w:rPr>
          <w:delText xml:space="preserve"> AED 2021/2022</w:delText>
        </w:r>
      </w:del>
    </w:p>
    <w:p w14:paraId="2D67D9A5" w14:textId="2A9F8BC1" w:rsidR="0001458C" w:rsidRPr="0001458C" w:rsidDel="000561F4" w:rsidRDefault="0001458C" w:rsidP="000561F4">
      <w:pPr>
        <w:pStyle w:val="Standard"/>
        <w:spacing w:after="0"/>
        <w:ind w:firstLine="720"/>
        <w:rPr>
          <w:del w:id="91" w:author="ssimoes" w:date="2022-05-01T23:06:00Z"/>
          <w:rFonts w:cs="TimesNewRomanPS-BoldMT"/>
          <w:b/>
          <w:bCs/>
          <w:sz w:val="16"/>
          <w:szCs w:val="16"/>
          <w:lang w:val="pt-PT"/>
        </w:rPr>
        <w:pPrChange w:id="92" w:author="ssimoes" w:date="2022-05-01T23:06:00Z">
          <w:pPr>
            <w:pStyle w:val="Standard"/>
            <w:spacing w:after="0"/>
          </w:pPr>
        </w:pPrChange>
      </w:pPr>
    </w:p>
    <w:p w14:paraId="04156A96" w14:textId="1E9F62EF" w:rsidR="0001458C" w:rsidRPr="00265B7C" w:rsidDel="000561F4" w:rsidRDefault="0001458C" w:rsidP="000561F4">
      <w:pPr>
        <w:pStyle w:val="Standard"/>
        <w:ind w:firstLine="720"/>
        <w:rPr>
          <w:del w:id="93" w:author="ssimoes" w:date="2022-05-01T23:06:00Z"/>
          <w:rFonts w:cs="Times New Roman"/>
          <w:sz w:val="20"/>
          <w:szCs w:val="20"/>
          <w:lang w:val="pt-PT"/>
        </w:rPr>
        <w:pPrChange w:id="94" w:author="ssimoes" w:date="2022-05-01T23:06:00Z">
          <w:pPr>
            <w:pStyle w:val="Standard"/>
          </w:pPr>
        </w:pPrChange>
      </w:pPr>
      <w:del w:id="95" w:author="ssimoes" w:date="2022-05-01T23:06:00Z">
        <w:r w:rsidRPr="00265B7C" w:rsidDel="000561F4">
          <w:rPr>
            <w:rFonts w:cs="Times New Roman"/>
            <w:sz w:val="20"/>
            <w:szCs w:val="20"/>
            <w:lang w:val="pt-PT"/>
          </w:rPr>
          <w:delText>Nome:                                                                                                                    Nº Estudante:</w:delText>
        </w:r>
      </w:del>
    </w:p>
    <w:p w14:paraId="44A6A63A" w14:textId="0E6751A1" w:rsidR="0001458C" w:rsidRPr="008F1755" w:rsidDel="000561F4" w:rsidRDefault="0001458C" w:rsidP="000561F4">
      <w:pPr>
        <w:pStyle w:val="Standard"/>
        <w:ind w:firstLine="720"/>
        <w:rPr>
          <w:del w:id="96" w:author="ssimoes" w:date="2022-05-01T23:06:00Z"/>
          <w:lang w:val="pt-PT"/>
        </w:rPr>
        <w:pPrChange w:id="97" w:author="ssimoes" w:date="2022-05-01T23:06:00Z">
          <w:pPr>
            <w:pStyle w:val="Standard"/>
          </w:pPr>
        </w:pPrChange>
      </w:pPr>
      <w:del w:id="98" w:author="ssimoes" w:date="2022-05-01T23:06:00Z">
        <w:r w:rsidDel="000561F4">
          <w:rPr>
            <w:rFonts w:cs="Times New Roman"/>
            <w:sz w:val="20"/>
            <w:szCs w:val="20"/>
            <w:lang w:val="pt-PT"/>
          </w:rPr>
          <w:delText>PL</w:delText>
        </w:r>
        <w:r w:rsidRPr="00265B7C" w:rsidDel="000561F4">
          <w:rPr>
            <w:rFonts w:cs="Times New Roman"/>
            <w:sz w:val="20"/>
            <w:szCs w:val="20"/>
            <w:lang w:val="pt-PT"/>
          </w:rPr>
          <w:delText xml:space="preserve"> (inscrição):                 </w:delText>
        </w:r>
        <w:r w:rsidRPr="00265B7C" w:rsidDel="000561F4">
          <w:rPr>
            <w:rFonts w:cs="Times New Roman"/>
            <w:i/>
            <w:iCs/>
            <w:sz w:val="20"/>
            <w:szCs w:val="20"/>
            <w:lang w:val="pt-PT"/>
          </w:rPr>
          <w:delText>L</w:delText>
        </w:r>
        <w:r w:rsidRPr="00265B7C" w:rsidDel="000561F4">
          <w:rPr>
            <w:rFonts w:cs="Times New Roman"/>
            <w:i/>
            <w:sz w:val="20"/>
            <w:szCs w:val="20"/>
            <w:lang w:val="pt-PT"/>
          </w:rPr>
          <w:delText xml:space="preserve">ogin </w:delText>
        </w:r>
        <w:r w:rsidRPr="00265B7C" w:rsidDel="000561F4">
          <w:rPr>
            <w:rFonts w:cs="Times New Roman"/>
            <w:sz w:val="20"/>
            <w:szCs w:val="20"/>
            <w:lang w:val="pt-PT"/>
          </w:rPr>
          <w:delText xml:space="preserve">no </w:delText>
        </w:r>
        <w:r w:rsidRPr="00265B7C" w:rsidDel="000561F4">
          <w:rPr>
            <w:rFonts w:cs="Times New Roman"/>
            <w:i/>
            <w:sz w:val="20"/>
            <w:szCs w:val="20"/>
            <w:lang w:val="pt-PT"/>
          </w:rPr>
          <w:delText>Mooshak:</w:delText>
        </w:r>
      </w:del>
    </w:p>
    <w:p w14:paraId="4843DF94" w14:textId="2CB34FCD" w:rsidR="0001458C" w:rsidDel="000561F4" w:rsidRDefault="0001458C" w:rsidP="000561F4">
      <w:pPr>
        <w:pStyle w:val="Standard"/>
        <w:spacing w:after="0" w:line="360" w:lineRule="auto"/>
        <w:ind w:firstLine="720"/>
        <w:jc w:val="left"/>
        <w:rPr>
          <w:del w:id="99" w:author="ssimoes" w:date="2022-05-01T23:06:00Z"/>
          <w:b/>
          <w:bCs/>
          <w:sz w:val="20"/>
          <w:szCs w:val="20"/>
          <w:lang w:val="pt-PT"/>
        </w:rPr>
        <w:pPrChange w:id="100" w:author="ssimoes" w:date="2022-05-01T23:06:00Z">
          <w:pPr>
            <w:pStyle w:val="Standard"/>
            <w:spacing w:after="0" w:line="360" w:lineRule="auto"/>
            <w:jc w:val="left"/>
          </w:pPr>
        </w:pPrChange>
      </w:pPr>
    </w:p>
    <w:p w14:paraId="638FB115" w14:textId="2F44A731" w:rsidR="0001458C" w:rsidRPr="00265B7C" w:rsidDel="000561F4" w:rsidRDefault="0001458C" w:rsidP="000561F4">
      <w:pPr>
        <w:pStyle w:val="Standard"/>
        <w:spacing w:after="0" w:line="360" w:lineRule="auto"/>
        <w:ind w:firstLine="720"/>
        <w:jc w:val="left"/>
        <w:rPr>
          <w:del w:id="101" w:author="ssimoes" w:date="2022-05-01T23:06:00Z"/>
          <w:sz w:val="20"/>
          <w:szCs w:val="20"/>
          <w:lang w:val="pt-PT"/>
        </w:rPr>
        <w:pPrChange w:id="102" w:author="ssimoes" w:date="2022-05-01T23:06:00Z">
          <w:pPr>
            <w:pStyle w:val="Standard"/>
            <w:spacing w:after="0" w:line="360" w:lineRule="auto"/>
            <w:jc w:val="left"/>
          </w:pPr>
        </w:pPrChange>
      </w:pPr>
      <w:del w:id="103" w:author="ssimoes" w:date="2022-05-01T23:06:00Z">
        <w:r w:rsidDel="000561F4">
          <w:rPr>
            <w:b/>
            <w:bCs/>
            <w:sz w:val="20"/>
            <w:szCs w:val="20"/>
            <w:lang w:val="pt-PT"/>
          </w:rPr>
          <w:delText>Tabela</w:delText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R="00555E34" w:rsidDel="000561F4">
          <w:rPr>
            <w:b/>
            <w:bCs/>
            <w:sz w:val="20"/>
            <w:szCs w:val="20"/>
            <w:lang w:val="pt-PT"/>
          </w:rPr>
          <w:delText>(S3)</w:delText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  <w:delText>Gráfico</w:delText>
        </w:r>
        <w:r w:rsidR="00555E34" w:rsidDel="000561F4">
          <w:rPr>
            <w:b/>
            <w:bCs/>
            <w:sz w:val="20"/>
            <w:szCs w:val="20"/>
            <w:lang w:val="pt-PT"/>
          </w:rPr>
          <w:delText xml:space="preserve">   (S3)</w:delText>
        </w:r>
      </w:del>
    </w:p>
    <w:p w14:paraId="1A896259" w14:textId="77CEBEE4" w:rsidR="0001458C" w:rsidDel="000561F4" w:rsidRDefault="0001458C" w:rsidP="000561F4">
      <w:pPr>
        <w:pStyle w:val="Standard"/>
        <w:spacing w:after="0" w:line="360" w:lineRule="auto"/>
        <w:ind w:firstLine="720"/>
        <w:rPr>
          <w:del w:id="104" w:author="ssimoes" w:date="2022-05-01T23:06:00Z"/>
          <w:sz w:val="20"/>
          <w:szCs w:val="20"/>
          <w:lang w:val="pt-PT"/>
        </w:rPr>
        <w:pPrChange w:id="105" w:author="ssimoes" w:date="2022-05-01T23:06:00Z">
          <w:pPr>
            <w:pStyle w:val="Standard"/>
            <w:spacing w:after="0" w:line="360" w:lineRule="auto"/>
          </w:pPr>
        </w:pPrChange>
      </w:pPr>
    </w:p>
    <w:p w14:paraId="238EC381" w14:textId="517E2497" w:rsidR="0001458C" w:rsidDel="000561F4" w:rsidRDefault="0001458C" w:rsidP="000561F4">
      <w:pPr>
        <w:pStyle w:val="Standard"/>
        <w:spacing w:after="0" w:line="360" w:lineRule="auto"/>
        <w:ind w:firstLine="720"/>
        <w:rPr>
          <w:del w:id="106" w:author="ssimoes" w:date="2022-05-01T23:06:00Z"/>
          <w:sz w:val="20"/>
          <w:szCs w:val="20"/>
          <w:lang w:val="pt-PT"/>
        </w:rPr>
        <w:pPrChange w:id="107" w:author="ssimoes" w:date="2022-05-01T23:06:00Z">
          <w:pPr>
            <w:pStyle w:val="Standard"/>
            <w:spacing w:after="0" w:line="360" w:lineRule="auto"/>
          </w:pPr>
        </w:pPrChange>
      </w:pPr>
    </w:p>
    <w:p w14:paraId="047701A7" w14:textId="6F4EA71E" w:rsidR="0075199A" w:rsidDel="000561F4" w:rsidRDefault="0075199A" w:rsidP="000561F4">
      <w:pPr>
        <w:pStyle w:val="Standard"/>
        <w:spacing w:after="0" w:line="360" w:lineRule="auto"/>
        <w:ind w:firstLine="720"/>
        <w:rPr>
          <w:del w:id="108" w:author="ssimoes" w:date="2022-05-01T23:06:00Z"/>
          <w:sz w:val="20"/>
          <w:szCs w:val="20"/>
          <w:lang w:val="pt-PT"/>
        </w:rPr>
        <w:pPrChange w:id="109" w:author="ssimoes" w:date="2022-05-01T23:06:00Z">
          <w:pPr>
            <w:pStyle w:val="Standard"/>
            <w:spacing w:after="0" w:line="360" w:lineRule="auto"/>
          </w:pPr>
        </w:pPrChange>
      </w:pPr>
    </w:p>
    <w:p w14:paraId="2F8F6118" w14:textId="376E2A2D" w:rsidR="0075199A" w:rsidDel="000561F4" w:rsidRDefault="0075199A" w:rsidP="000561F4">
      <w:pPr>
        <w:pStyle w:val="Standard"/>
        <w:spacing w:after="0" w:line="360" w:lineRule="auto"/>
        <w:ind w:firstLine="720"/>
        <w:rPr>
          <w:del w:id="110" w:author="ssimoes" w:date="2022-05-01T23:06:00Z"/>
          <w:sz w:val="20"/>
          <w:szCs w:val="20"/>
          <w:lang w:val="pt-PT"/>
        </w:rPr>
        <w:pPrChange w:id="111" w:author="ssimoes" w:date="2022-05-01T23:06:00Z">
          <w:pPr>
            <w:pStyle w:val="Standard"/>
            <w:spacing w:after="0" w:line="360" w:lineRule="auto"/>
          </w:pPr>
        </w:pPrChange>
      </w:pPr>
    </w:p>
    <w:p w14:paraId="71745B6A" w14:textId="1854D8FE" w:rsidR="0075199A" w:rsidDel="000561F4" w:rsidRDefault="0075199A" w:rsidP="000561F4">
      <w:pPr>
        <w:pStyle w:val="Standard"/>
        <w:spacing w:after="0" w:line="360" w:lineRule="auto"/>
        <w:ind w:firstLine="720"/>
        <w:rPr>
          <w:del w:id="112" w:author="ssimoes" w:date="2022-05-01T23:06:00Z"/>
          <w:sz w:val="20"/>
          <w:szCs w:val="20"/>
          <w:lang w:val="pt-PT"/>
        </w:rPr>
        <w:pPrChange w:id="113" w:author="ssimoes" w:date="2022-05-01T23:06:00Z">
          <w:pPr>
            <w:pStyle w:val="Standard"/>
            <w:spacing w:after="0" w:line="360" w:lineRule="auto"/>
          </w:pPr>
        </w:pPrChange>
      </w:pPr>
    </w:p>
    <w:p w14:paraId="37613A5D" w14:textId="0A15372F" w:rsidR="0075199A" w:rsidDel="000561F4" w:rsidRDefault="0075199A" w:rsidP="000561F4">
      <w:pPr>
        <w:pStyle w:val="Standard"/>
        <w:spacing w:after="0" w:line="360" w:lineRule="auto"/>
        <w:ind w:firstLine="720"/>
        <w:rPr>
          <w:del w:id="114" w:author="ssimoes" w:date="2022-05-01T23:06:00Z"/>
          <w:sz w:val="20"/>
          <w:szCs w:val="20"/>
          <w:lang w:val="pt-PT"/>
        </w:rPr>
        <w:pPrChange w:id="115" w:author="ssimoes" w:date="2022-05-01T23:06:00Z">
          <w:pPr>
            <w:pStyle w:val="Standard"/>
            <w:spacing w:after="0" w:line="360" w:lineRule="auto"/>
          </w:pPr>
        </w:pPrChange>
      </w:pPr>
    </w:p>
    <w:p w14:paraId="1AAC13AF" w14:textId="6AF2AE4F" w:rsidR="0075199A" w:rsidDel="000561F4" w:rsidRDefault="0075199A" w:rsidP="000561F4">
      <w:pPr>
        <w:pStyle w:val="Standard"/>
        <w:spacing w:after="0" w:line="360" w:lineRule="auto"/>
        <w:ind w:firstLine="720"/>
        <w:rPr>
          <w:del w:id="116" w:author="ssimoes" w:date="2022-05-01T23:06:00Z"/>
          <w:sz w:val="20"/>
          <w:szCs w:val="20"/>
          <w:lang w:val="pt-PT"/>
        </w:rPr>
        <w:pPrChange w:id="117" w:author="ssimoes" w:date="2022-05-01T23:06:00Z">
          <w:pPr>
            <w:pStyle w:val="Standard"/>
            <w:spacing w:after="0" w:line="360" w:lineRule="auto"/>
          </w:pPr>
        </w:pPrChange>
      </w:pPr>
    </w:p>
    <w:p w14:paraId="4FC97961" w14:textId="155649FC" w:rsidR="003D3B6F" w:rsidRPr="003D3B6F" w:rsidDel="000561F4" w:rsidRDefault="003D3B6F" w:rsidP="000561F4">
      <w:pPr>
        <w:pStyle w:val="Standard"/>
        <w:spacing w:after="0" w:line="360" w:lineRule="auto"/>
        <w:ind w:firstLine="720"/>
        <w:jc w:val="center"/>
        <w:rPr>
          <w:del w:id="118" w:author="ssimoes" w:date="2022-05-01T23:06:00Z"/>
          <w:rFonts w:ascii="Eurostile" w:hAnsi="Eurostile"/>
          <w:color w:val="BFBFBF" w:themeColor="background1" w:themeShade="BF"/>
          <w:sz w:val="16"/>
          <w:szCs w:val="16"/>
          <w:lang w:val="pt-PT"/>
        </w:rPr>
        <w:pPrChange w:id="119" w:author="ssimoes" w:date="2022-05-01T23:06:00Z">
          <w:pPr>
            <w:pStyle w:val="Standard"/>
            <w:spacing w:after="0" w:line="360" w:lineRule="auto"/>
            <w:jc w:val="center"/>
          </w:pPr>
        </w:pPrChange>
      </w:pPr>
      <w:del w:id="120" w:author="ssimoes" w:date="2022-05-01T23:06:00Z">
        <w:r w:rsidRPr="003D3B6F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Complexidade temporal da função PERCENTIL em ordem ao número M </w:delText>
        </w:r>
      </w:del>
    </w:p>
    <w:p w14:paraId="7F42609E" w14:textId="6E0D6DE0" w:rsidR="003D3B6F" w:rsidDel="000561F4" w:rsidRDefault="003D3B6F" w:rsidP="000561F4">
      <w:pPr>
        <w:pStyle w:val="Standard"/>
        <w:spacing w:after="0" w:line="360" w:lineRule="auto"/>
        <w:ind w:firstLine="720"/>
        <w:jc w:val="center"/>
        <w:rPr>
          <w:del w:id="121" w:author="ssimoes" w:date="2022-05-01T23:06:00Z"/>
          <w:rFonts w:ascii="Eurostile" w:hAnsi="Eurostile"/>
          <w:color w:val="BFBFBF" w:themeColor="background1" w:themeShade="BF"/>
          <w:sz w:val="16"/>
          <w:szCs w:val="16"/>
          <w:lang w:val="pt-PT"/>
        </w:rPr>
        <w:pPrChange w:id="122" w:author="ssimoes" w:date="2022-05-01T23:06:00Z">
          <w:pPr>
            <w:pStyle w:val="Standard"/>
            <w:spacing w:after="0" w:line="360" w:lineRule="auto"/>
            <w:jc w:val="center"/>
          </w:pPr>
        </w:pPrChange>
      </w:pPr>
      <w:del w:id="123" w:author="ssimoes" w:date="2022-05-01T23:06:00Z">
        <w:r w:rsidRPr="003D3B6F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de valores para os quais é calculado o percentil e ao número N de valores de elevação n</w:delText>
        </w:r>
        <w:r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a matriz </w:delText>
        </w:r>
        <w:r w:rsidRPr="003D3B6F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raster.</w:delText>
        </w:r>
        <w:r w:rsidRPr="003D3B6F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br/>
          <w:delText>Considerar na complexidade temporal o tempo de ordenamento quando se aplicar.</w:delText>
        </w:r>
      </w:del>
    </w:p>
    <w:p w14:paraId="68F611BF" w14:textId="04EB7751" w:rsidR="00787144" w:rsidRPr="003D3B6F" w:rsidDel="000561F4" w:rsidRDefault="0075199A" w:rsidP="000561F4">
      <w:pPr>
        <w:pStyle w:val="Standard"/>
        <w:spacing w:after="0" w:line="360" w:lineRule="auto"/>
        <w:ind w:firstLine="720"/>
        <w:jc w:val="center"/>
        <w:rPr>
          <w:del w:id="124" w:author="ssimoes" w:date="2022-05-01T23:06:00Z"/>
          <w:rFonts w:ascii="Eurostile" w:hAnsi="Eurostile"/>
          <w:color w:val="BFBFBF" w:themeColor="background1" w:themeShade="BF"/>
          <w:sz w:val="16"/>
          <w:szCs w:val="16"/>
          <w:lang w:val="pt-PT"/>
        </w:rPr>
        <w:pPrChange w:id="125" w:author="ssimoes" w:date="2022-05-01T23:06:00Z">
          <w:pPr>
            <w:pStyle w:val="Standard"/>
            <w:spacing w:after="0" w:line="360" w:lineRule="auto"/>
            <w:jc w:val="center"/>
          </w:pPr>
        </w:pPrChange>
      </w:pPr>
      <w:del w:id="126" w:author="ssimoes" w:date="2022-05-01T23:06:00Z">
        <w:r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SUGESTÃO:  usar M = N, ex.  M = N = 100K 200K .. 1000K</w:delText>
        </w:r>
      </w:del>
    </w:p>
    <w:p w14:paraId="258FF519" w14:textId="584D0C6E" w:rsidR="003D3B6F" w:rsidDel="000561F4" w:rsidRDefault="003D3B6F" w:rsidP="000561F4">
      <w:pPr>
        <w:pStyle w:val="Standard"/>
        <w:spacing w:after="0" w:line="360" w:lineRule="auto"/>
        <w:ind w:firstLine="720"/>
        <w:rPr>
          <w:del w:id="127" w:author="ssimoes" w:date="2022-05-01T23:06:00Z"/>
          <w:sz w:val="20"/>
          <w:szCs w:val="20"/>
          <w:lang w:val="pt-PT"/>
        </w:rPr>
        <w:pPrChange w:id="128" w:author="ssimoes" w:date="2022-05-01T23:06:00Z">
          <w:pPr>
            <w:pStyle w:val="Standard"/>
            <w:spacing w:after="0" w:line="360" w:lineRule="auto"/>
          </w:pPr>
        </w:pPrChange>
      </w:pPr>
    </w:p>
    <w:p w14:paraId="0F602D12" w14:textId="1EE2C608" w:rsidR="0001458C" w:rsidDel="000561F4" w:rsidRDefault="0001458C" w:rsidP="000561F4">
      <w:pPr>
        <w:pStyle w:val="Standard"/>
        <w:spacing w:after="0" w:line="360" w:lineRule="auto"/>
        <w:ind w:firstLine="720"/>
        <w:rPr>
          <w:del w:id="129" w:author="ssimoes" w:date="2022-05-01T23:06:00Z"/>
          <w:sz w:val="20"/>
          <w:szCs w:val="20"/>
          <w:lang w:val="pt-PT"/>
        </w:rPr>
        <w:pPrChange w:id="130" w:author="ssimoes" w:date="2022-05-01T23:06:00Z">
          <w:pPr>
            <w:pStyle w:val="Standard"/>
            <w:spacing w:after="0" w:line="360" w:lineRule="auto"/>
          </w:pPr>
        </w:pPrChange>
      </w:pPr>
    </w:p>
    <w:p w14:paraId="21E7A411" w14:textId="7CD3F439" w:rsidR="0075199A" w:rsidDel="000561F4" w:rsidRDefault="0075199A" w:rsidP="000561F4">
      <w:pPr>
        <w:pStyle w:val="Standard"/>
        <w:spacing w:after="0" w:line="360" w:lineRule="auto"/>
        <w:ind w:firstLine="720"/>
        <w:rPr>
          <w:del w:id="131" w:author="ssimoes" w:date="2022-05-01T23:06:00Z"/>
          <w:sz w:val="20"/>
          <w:szCs w:val="20"/>
          <w:lang w:val="pt-PT"/>
        </w:rPr>
        <w:pPrChange w:id="132" w:author="ssimoes" w:date="2022-05-01T23:06:00Z">
          <w:pPr>
            <w:pStyle w:val="Standard"/>
            <w:spacing w:after="0" w:line="360" w:lineRule="auto"/>
          </w:pPr>
        </w:pPrChange>
      </w:pPr>
    </w:p>
    <w:p w14:paraId="5DA41E32" w14:textId="6A4D2E4F" w:rsidR="0075199A" w:rsidDel="000561F4" w:rsidRDefault="0075199A" w:rsidP="000561F4">
      <w:pPr>
        <w:pStyle w:val="Standard"/>
        <w:spacing w:after="0" w:line="360" w:lineRule="auto"/>
        <w:ind w:firstLine="720"/>
        <w:rPr>
          <w:del w:id="133" w:author="ssimoes" w:date="2022-05-01T23:06:00Z"/>
          <w:sz w:val="20"/>
          <w:szCs w:val="20"/>
          <w:lang w:val="pt-PT"/>
        </w:rPr>
        <w:pPrChange w:id="134" w:author="ssimoes" w:date="2022-05-01T23:06:00Z">
          <w:pPr>
            <w:pStyle w:val="Standard"/>
            <w:spacing w:after="0" w:line="360" w:lineRule="auto"/>
          </w:pPr>
        </w:pPrChange>
      </w:pPr>
    </w:p>
    <w:p w14:paraId="0B53FD94" w14:textId="2DF6736D" w:rsidR="0075199A" w:rsidDel="000561F4" w:rsidRDefault="0075199A" w:rsidP="000561F4">
      <w:pPr>
        <w:pStyle w:val="Standard"/>
        <w:spacing w:after="0" w:line="360" w:lineRule="auto"/>
        <w:ind w:firstLine="720"/>
        <w:rPr>
          <w:del w:id="135" w:author="ssimoes" w:date="2022-05-01T23:06:00Z"/>
          <w:sz w:val="20"/>
          <w:szCs w:val="20"/>
          <w:lang w:val="pt-PT"/>
        </w:rPr>
        <w:pPrChange w:id="136" w:author="ssimoes" w:date="2022-05-01T23:06:00Z">
          <w:pPr>
            <w:pStyle w:val="Standard"/>
            <w:spacing w:after="0" w:line="360" w:lineRule="auto"/>
          </w:pPr>
        </w:pPrChange>
      </w:pPr>
    </w:p>
    <w:p w14:paraId="4E0ABC62" w14:textId="62B6F78F" w:rsidR="0075199A" w:rsidDel="000561F4" w:rsidRDefault="0075199A" w:rsidP="000561F4">
      <w:pPr>
        <w:pStyle w:val="Standard"/>
        <w:spacing w:after="0" w:line="360" w:lineRule="auto"/>
        <w:ind w:firstLine="720"/>
        <w:rPr>
          <w:del w:id="137" w:author="ssimoes" w:date="2022-05-01T23:06:00Z"/>
          <w:sz w:val="20"/>
          <w:szCs w:val="20"/>
          <w:lang w:val="pt-PT"/>
        </w:rPr>
        <w:pPrChange w:id="138" w:author="ssimoes" w:date="2022-05-01T23:06:00Z">
          <w:pPr>
            <w:pStyle w:val="Standard"/>
            <w:spacing w:after="0" w:line="360" w:lineRule="auto"/>
          </w:pPr>
        </w:pPrChange>
      </w:pPr>
    </w:p>
    <w:p w14:paraId="4821D514" w14:textId="40DE677A" w:rsidR="0001458C" w:rsidRPr="007C3AE7" w:rsidDel="000561F4" w:rsidRDefault="0001458C" w:rsidP="000561F4">
      <w:pPr>
        <w:spacing w:after="86" w:line="265" w:lineRule="auto"/>
        <w:ind w:firstLine="720"/>
        <w:rPr>
          <w:del w:id="139" w:author="ssimoes" w:date="2022-05-01T23:06:00Z"/>
          <w:lang w:val="pt-PT"/>
        </w:rPr>
        <w:pPrChange w:id="140" w:author="ssimoes" w:date="2022-05-01T23:06:00Z">
          <w:pPr>
            <w:spacing w:after="86" w:line="265" w:lineRule="auto"/>
            <w:ind w:left="-5" w:hanging="10"/>
          </w:pPr>
        </w:pPrChange>
      </w:pPr>
      <w:del w:id="141" w:author="ssimoes" w:date="2022-05-01T23:06:00Z">
        <w:r w:rsidDel="000561F4">
          <w:rPr>
            <w:sz w:val="20"/>
            <w:lang w:val="pt-PT"/>
          </w:rPr>
          <w:delText xml:space="preserve">(1) Descreva sucintamente as otimizações feitas ao QuickSort.  </w:delText>
        </w:r>
        <w:r w:rsidRPr="007C3AE7" w:rsidDel="000561F4">
          <w:rPr>
            <w:sz w:val="20"/>
            <w:lang w:val="pt-PT"/>
          </w:rPr>
          <w:delText xml:space="preserve">A expressão </w:delText>
        </w:r>
        <w:r w:rsidDel="000561F4">
          <w:rPr>
            <w:sz w:val="20"/>
            <w:lang w:val="pt-PT"/>
          </w:rPr>
          <w:delText>O(</w:delText>
        </w:r>
        <w:r w:rsidRPr="007C3AE7" w:rsidDel="000561F4">
          <w:rPr>
            <w:sz w:val="20"/>
            <w:lang w:val="pt-PT"/>
          </w:rPr>
          <w:delText>f(</w:delText>
        </w:r>
        <w:r w:rsidDel="000561F4">
          <w:rPr>
            <w:sz w:val="20"/>
            <w:lang w:val="pt-PT"/>
          </w:rPr>
          <w:delText>n</w:delText>
        </w:r>
        <w:r w:rsidRPr="007C3AE7" w:rsidDel="000561F4">
          <w:rPr>
            <w:sz w:val="20"/>
            <w:lang w:val="pt-PT"/>
          </w:rPr>
          <w:delText>)</w:delText>
        </w:r>
        <w:r w:rsidDel="000561F4">
          <w:rPr>
            <w:sz w:val="20"/>
            <w:lang w:val="pt-PT"/>
          </w:rPr>
          <w:delText>)</w:delText>
        </w:r>
        <w:r w:rsidRPr="007C3AE7" w:rsidDel="000561F4">
          <w:rPr>
            <w:sz w:val="20"/>
            <w:lang w:val="pt-PT"/>
          </w:rPr>
          <w:delText xml:space="preserve"> está de acordo com o esperado? Justifique. </w:delText>
        </w:r>
      </w:del>
    </w:p>
    <w:p w14:paraId="54F83276" w14:textId="0D015C1D" w:rsidR="0001458C" w:rsidRPr="007C3AE7" w:rsidDel="000561F4" w:rsidRDefault="0001458C" w:rsidP="000561F4">
      <w:pPr>
        <w:spacing w:after="0"/>
        <w:ind w:firstLine="720"/>
        <w:rPr>
          <w:del w:id="142" w:author="ssimoes" w:date="2022-05-01T23:06:00Z"/>
          <w:lang w:val="pt-PT"/>
        </w:rPr>
        <w:pPrChange w:id="143" w:author="ssimoes" w:date="2022-05-01T23:06:00Z">
          <w:pPr>
            <w:spacing w:after="0"/>
            <w:ind w:left="-5" w:hanging="10"/>
          </w:pPr>
        </w:pPrChange>
      </w:pPr>
      <w:del w:id="144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50B4BCAC" w14:textId="555CA1BB" w:rsidR="0001458C" w:rsidDel="000561F4" w:rsidRDefault="0001458C" w:rsidP="000561F4">
      <w:pPr>
        <w:spacing w:after="0"/>
        <w:ind w:firstLine="720"/>
        <w:rPr>
          <w:del w:id="145" w:author="ssimoes" w:date="2022-05-01T23:06:00Z"/>
          <w:sz w:val="20"/>
          <w:lang w:val="pt-PT"/>
        </w:rPr>
        <w:pPrChange w:id="146" w:author="ssimoes" w:date="2022-05-01T23:06:00Z">
          <w:pPr>
            <w:spacing w:after="0"/>
            <w:ind w:left="-5" w:hanging="10"/>
          </w:pPr>
        </w:pPrChange>
      </w:pPr>
      <w:del w:id="147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86A0C96" w14:textId="5DB57160" w:rsidR="0001458C" w:rsidRPr="007C3AE7" w:rsidDel="000561F4" w:rsidRDefault="0001458C" w:rsidP="000561F4">
      <w:pPr>
        <w:spacing w:after="0"/>
        <w:ind w:firstLine="720"/>
        <w:rPr>
          <w:del w:id="148" w:author="ssimoes" w:date="2022-05-01T23:06:00Z"/>
          <w:lang w:val="pt-PT"/>
        </w:rPr>
        <w:pPrChange w:id="149" w:author="ssimoes" w:date="2022-05-01T23:06:00Z">
          <w:pPr>
            <w:spacing w:after="0"/>
            <w:ind w:left="-5" w:hanging="10"/>
          </w:pPr>
        </w:pPrChange>
      </w:pPr>
    </w:p>
    <w:p w14:paraId="40B6EA3A" w14:textId="255EE33B" w:rsidR="0001458C" w:rsidRPr="007C3AE7" w:rsidDel="000561F4" w:rsidRDefault="0001458C" w:rsidP="000561F4">
      <w:pPr>
        <w:spacing w:after="0"/>
        <w:ind w:firstLine="720"/>
        <w:rPr>
          <w:del w:id="150" w:author="ssimoes" w:date="2022-05-01T23:06:00Z"/>
          <w:lang w:val="pt-PT"/>
        </w:rPr>
        <w:pPrChange w:id="151" w:author="ssimoes" w:date="2022-05-01T23:06:00Z">
          <w:pPr>
            <w:spacing w:after="0"/>
            <w:ind w:left="-5" w:hanging="10"/>
          </w:pPr>
        </w:pPrChange>
      </w:pPr>
      <w:del w:id="152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56A5A4FA" w14:textId="68D21F94" w:rsidR="0001458C" w:rsidRPr="007C3AE7" w:rsidDel="000561F4" w:rsidRDefault="0001458C" w:rsidP="000561F4">
      <w:pPr>
        <w:spacing w:after="0"/>
        <w:ind w:firstLine="720"/>
        <w:rPr>
          <w:del w:id="153" w:author="ssimoes" w:date="2022-05-01T23:06:00Z"/>
          <w:lang w:val="pt-PT"/>
        </w:rPr>
        <w:pPrChange w:id="154" w:author="ssimoes" w:date="2022-05-01T23:06:00Z">
          <w:pPr>
            <w:spacing w:after="0"/>
            <w:ind w:left="-5" w:hanging="10"/>
          </w:pPr>
        </w:pPrChange>
      </w:pPr>
      <w:del w:id="155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2BB6EA21" w14:textId="3C48A581" w:rsidR="0001458C" w:rsidRPr="007C3AE7" w:rsidDel="000561F4" w:rsidRDefault="0001458C" w:rsidP="000561F4">
      <w:pPr>
        <w:spacing w:after="0"/>
        <w:ind w:firstLine="720"/>
        <w:rPr>
          <w:del w:id="156" w:author="ssimoes" w:date="2022-05-01T23:06:00Z"/>
          <w:lang w:val="pt-PT"/>
        </w:rPr>
        <w:pPrChange w:id="157" w:author="ssimoes" w:date="2022-05-01T23:06:00Z">
          <w:pPr>
            <w:spacing w:after="0"/>
            <w:ind w:left="-5" w:hanging="10"/>
          </w:pPr>
        </w:pPrChange>
      </w:pPr>
      <w:del w:id="158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326CC1B" w14:textId="2ECEE6BD" w:rsidR="0001458C" w:rsidDel="000561F4" w:rsidRDefault="0001458C" w:rsidP="000561F4">
      <w:pPr>
        <w:pStyle w:val="Standard"/>
        <w:spacing w:before="0" w:after="0"/>
        <w:ind w:firstLine="720"/>
        <w:rPr>
          <w:del w:id="159" w:author="ssimoes" w:date="2022-05-01T23:06:00Z"/>
          <w:sz w:val="20"/>
          <w:szCs w:val="20"/>
          <w:lang w:val="pt-PT"/>
        </w:rPr>
        <w:pPrChange w:id="160" w:author="ssimoes" w:date="2022-05-01T23:06:00Z">
          <w:pPr>
            <w:pStyle w:val="Standard"/>
            <w:spacing w:before="0" w:after="0"/>
          </w:pPr>
        </w:pPrChange>
      </w:pPr>
      <w:del w:id="161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2A12DC8" w14:textId="5276A837" w:rsidR="0001458C" w:rsidDel="000561F4" w:rsidRDefault="0001458C" w:rsidP="000561F4">
      <w:pPr>
        <w:pStyle w:val="Standard"/>
        <w:spacing w:after="0" w:line="360" w:lineRule="auto"/>
        <w:ind w:firstLine="720"/>
        <w:jc w:val="left"/>
        <w:rPr>
          <w:del w:id="162" w:author="ssimoes" w:date="2022-05-01T23:06:00Z"/>
          <w:b/>
          <w:bCs/>
          <w:sz w:val="20"/>
          <w:szCs w:val="20"/>
          <w:lang w:val="pt-PT"/>
        </w:rPr>
        <w:pPrChange w:id="163" w:author="ssimoes" w:date="2022-05-01T23:06:00Z">
          <w:pPr>
            <w:pStyle w:val="Standard"/>
            <w:spacing w:after="0" w:line="360" w:lineRule="auto"/>
            <w:jc w:val="left"/>
          </w:pPr>
        </w:pPrChange>
      </w:pPr>
    </w:p>
    <w:p w14:paraId="101CD050" w14:textId="2D2031BB" w:rsidR="00787144" w:rsidRPr="003D3B6F" w:rsidDel="000561F4" w:rsidRDefault="00787144" w:rsidP="000561F4">
      <w:pPr>
        <w:pStyle w:val="Standard"/>
        <w:spacing w:after="0" w:line="360" w:lineRule="auto"/>
        <w:ind w:firstLine="720"/>
        <w:jc w:val="center"/>
        <w:rPr>
          <w:del w:id="164" w:author="ssimoes" w:date="2022-05-01T23:06:00Z"/>
          <w:rFonts w:ascii="Eurostile" w:hAnsi="Eurostile"/>
          <w:color w:val="BFBFBF" w:themeColor="background1" w:themeShade="BF"/>
          <w:sz w:val="16"/>
          <w:szCs w:val="16"/>
          <w:lang w:val="pt-PT"/>
        </w:rPr>
        <w:pPrChange w:id="165" w:author="ssimoes" w:date="2022-05-01T23:06:00Z">
          <w:pPr>
            <w:pStyle w:val="Standard"/>
            <w:spacing w:after="0" w:line="360" w:lineRule="auto"/>
            <w:jc w:val="center"/>
          </w:pPr>
        </w:pPrChange>
      </w:pPr>
    </w:p>
    <w:p w14:paraId="5848343E" w14:textId="47208E0D" w:rsidR="003D3B6F" w:rsidDel="000561F4" w:rsidRDefault="003D3B6F" w:rsidP="000561F4">
      <w:pPr>
        <w:pStyle w:val="Standard"/>
        <w:spacing w:after="0" w:line="360" w:lineRule="auto"/>
        <w:ind w:firstLine="720"/>
        <w:rPr>
          <w:del w:id="166" w:author="ssimoes" w:date="2022-05-01T23:06:00Z"/>
          <w:sz w:val="20"/>
          <w:szCs w:val="20"/>
          <w:lang w:val="pt-PT"/>
        </w:rPr>
        <w:pPrChange w:id="167" w:author="ssimoes" w:date="2022-05-01T23:06:00Z">
          <w:pPr>
            <w:pStyle w:val="Standard"/>
            <w:spacing w:after="0" w:line="360" w:lineRule="auto"/>
          </w:pPr>
        </w:pPrChange>
      </w:pPr>
    </w:p>
    <w:p w14:paraId="378DAEF9" w14:textId="46F66EA0" w:rsidR="0001458C" w:rsidDel="000561F4" w:rsidRDefault="0001458C" w:rsidP="000561F4">
      <w:pPr>
        <w:pStyle w:val="Standard"/>
        <w:spacing w:after="0" w:line="360" w:lineRule="auto"/>
        <w:ind w:firstLine="720"/>
        <w:rPr>
          <w:del w:id="168" w:author="ssimoes" w:date="2022-05-01T23:06:00Z"/>
          <w:sz w:val="20"/>
          <w:szCs w:val="20"/>
          <w:lang w:val="pt-PT"/>
        </w:rPr>
        <w:pPrChange w:id="169" w:author="ssimoes" w:date="2022-05-01T23:06:00Z">
          <w:pPr>
            <w:pStyle w:val="Standard"/>
            <w:spacing w:after="0" w:line="360" w:lineRule="auto"/>
          </w:pPr>
        </w:pPrChange>
      </w:pPr>
    </w:p>
    <w:p w14:paraId="01A172D8" w14:textId="737AEBFB" w:rsidR="0075199A" w:rsidRPr="007C3AE7" w:rsidDel="000561F4" w:rsidRDefault="0075199A" w:rsidP="000561F4">
      <w:pPr>
        <w:spacing w:after="86" w:line="265" w:lineRule="auto"/>
        <w:ind w:firstLine="720"/>
        <w:rPr>
          <w:del w:id="170" w:author="ssimoes" w:date="2022-05-01T23:06:00Z"/>
          <w:lang w:val="pt-PT"/>
        </w:rPr>
        <w:pPrChange w:id="171" w:author="ssimoes" w:date="2022-05-01T23:06:00Z">
          <w:pPr>
            <w:spacing w:after="86" w:line="265" w:lineRule="auto"/>
            <w:ind w:left="-5" w:hanging="10"/>
          </w:pPr>
        </w:pPrChange>
      </w:pPr>
      <w:del w:id="172" w:author="ssimoes" w:date="2022-05-01T23:06:00Z">
        <w:r w:rsidDel="000561F4">
          <w:rPr>
            <w:sz w:val="20"/>
            <w:lang w:val="pt-PT"/>
          </w:rPr>
          <w:delText>Qual a</w:delText>
        </w:r>
        <w:r w:rsidRPr="007C3AE7" w:rsidDel="000561F4">
          <w:rPr>
            <w:sz w:val="20"/>
            <w:lang w:val="pt-PT"/>
          </w:rPr>
          <w:delText xml:space="preserve"> expressão </w:delText>
        </w:r>
        <w:r w:rsidDel="000561F4">
          <w:rPr>
            <w:sz w:val="20"/>
            <w:lang w:val="pt-PT"/>
          </w:rPr>
          <w:delText>O(</w:delText>
        </w:r>
        <w:r w:rsidRPr="007C3AE7" w:rsidDel="000561F4">
          <w:rPr>
            <w:sz w:val="20"/>
            <w:lang w:val="pt-PT"/>
          </w:rPr>
          <w:delText>f(</w:delText>
        </w:r>
        <w:r w:rsidDel="000561F4">
          <w:rPr>
            <w:sz w:val="20"/>
            <w:lang w:val="pt-PT"/>
          </w:rPr>
          <w:delText>n</w:delText>
        </w:r>
        <w:r w:rsidRPr="007C3AE7" w:rsidDel="000561F4">
          <w:rPr>
            <w:sz w:val="20"/>
            <w:lang w:val="pt-PT"/>
          </w:rPr>
          <w:delText>)</w:delText>
        </w:r>
        <w:r w:rsidDel="000561F4">
          <w:rPr>
            <w:sz w:val="20"/>
            <w:lang w:val="pt-PT"/>
          </w:rPr>
          <w:delText>)</w:delText>
        </w:r>
        <w:r w:rsidRPr="007C3AE7" w:rsidDel="000561F4">
          <w:rPr>
            <w:sz w:val="20"/>
            <w:lang w:val="pt-PT"/>
          </w:rPr>
          <w:delText xml:space="preserve"> </w:delText>
        </w:r>
        <w:r w:rsidDel="000561F4">
          <w:rPr>
            <w:sz w:val="20"/>
            <w:lang w:val="pt-PT"/>
          </w:rPr>
          <w:delText xml:space="preserve">para a complexidade espacial na solução S3? </w:delText>
        </w:r>
        <w:r w:rsidRPr="007C3AE7" w:rsidDel="000561F4">
          <w:rPr>
            <w:sz w:val="20"/>
            <w:lang w:val="pt-PT"/>
          </w:rPr>
          <w:delText xml:space="preserve">Justifique. </w:delText>
        </w:r>
      </w:del>
    </w:p>
    <w:p w14:paraId="786F1335" w14:textId="40F36685" w:rsidR="0001458C" w:rsidRPr="007C3AE7" w:rsidDel="000561F4" w:rsidRDefault="0001458C" w:rsidP="000561F4">
      <w:pPr>
        <w:spacing w:after="0"/>
        <w:ind w:firstLine="720"/>
        <w:rPr>
          <w:del w:id="173" w:author="ssimoes" w:date="2022-05-01T23:06:00Z"/>
          <w:lang w:val="pt-PT"/>
        </w:rPr>
        <w:pPrChange w:id="174" w:author="ssimoes" w:date="2022-05-01T23:06:00Z">
          <w:pPr>
            <w:spacing w:after="0"/>
            <w:ind w:left="-5" w:hanging="10"/>
          </w:pPr>
        </w:pPrChange>
      </w:pPr>
      <w:del w:id="175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5840E2CC" w14:textId="204DE01C" w:rsidR="0001458C" w:rsidRPr="007C3AE7" w:rsidDel="000561F4" w:rsidRDefault="0001458C" w:rsidP="000561F4">
      <w:pPr>
        <w:spacing w:after="0"/>
        <w:ind w:firstLine="720"/>
        <w:rPr>
          <w:del w:id="176" w:author="ssimoes" w:date="2022-05-01T23:06:00Z"/>
          <w:lang w:val="pt-PT"/>
        </w:rPr>
        <w:pPrChange w:id="177" w:author="ssimoes" w:date="2022-05-01T23:06:00Z">
          <w:pPr>
            <w:spacing w:after="0"/>
            <w:ind w:left="-5" w:hanging="10"/>
          </w:pPr>
        </w:pPrChange>
      </w:pPr>
      <w:del w:id="178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4C498067" w14:textId="5658F093" w:rsidR="0001458C" w:rsidRPr="007C3AE7" w:rsidDel="000561F4" w:rsidRDefault="0001458C" w:rsidP="000561F4">
      <w:pPr>
        <w:spacing w:after="0"/>
        <w:ind w:firstLine="720"/>
        <w:rPr>
          <w:del w:id="179" w:author="ssimoes" w:date="2022-05-01T23:06:00Z"/>
          <w:lang w:val="pt-PT"/>
        </w:rPr>
        <w:pPrChange w:id="180" w:author="ssimoes" w:date="2022-05-01T23:06:00Z">
          <w:pPr>
            <w:spacing w:after="0"/>
            <w:ind w:left="-5" w:hanging="10"/>
          </w:pPr>
        </w:pPrChange>
      </w:pPr>
      <w:del w:id="181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3ACFD685" w14:textId="29B642FD" w:rsidR="0001458C" w:rsidRPr="007C3AE7" w:rsidDel="000561F4" w:rsidRDefault="0001458C" w:rsidP="000561F4">
      <w:pPr>
        <w:spacing w:after="0"/>
        <w:ind w:firstLine="720"/>
        <w:rPr>
          <w:del w:id="182" w:author="ssimoes" w:date="2022-05-01T23:06:00Z"/>
          <w:lang w:val="pt-PT"/>
        </w:rPr>
        <w:pPrChange w:id="183" w:author="ssimoes" w:date="2022-05-01T23:06:00Z">
          <w:pPr>
            <w:spacing w:after="0"/>
            <w:ind w:left="-5" w:hanging="10"/>
          </w:pPr>
        </w:pPrChange>
      </w:pPr>
      <w:del w:id="184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526583C2" w14:textId="11690B8C" w:rsidR="0001458C" w:rsidDel="000561F4" w:rsidRDefault="0001458C" w:rsidP="000561F4">
      <w:pPr>
        <w:pStyle w:val="Standard"/>
        <w:spacing w:before="0" w:after="0"/>
        <w:ind w:firstLine="720"/>
        <w:rPr>
          <w:del w:id="185" w:author="ssimoes" w:date="2022-05-01T23:06:00Z"/>
          <w:sz w:val="20"/>
          <w:lang w:val="pt-PT"/>
        </w:rPr>
        <w:pPrChange w:id="186" w:author="ssimoes" w:date="2022-05-01T23:06:00Z">
          <w:pPr>
            <w:pStyle w:val="Standard"/>
            <w:spacing w:before="0" w:after="0"/>
          </w:pPr>
        </w:pPrChange>
      </w:pPr>
      <w:del w:id="187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4518DF36" w14:textId="3FAE25CD" w:rsidR="0001458C" w:rsidRPr="0001458C" w:rsidDel="000561F4" w:rsidRDefault="0001458C" w:rsidP="000561F4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ind w:firstLine="720"/>
        <w:jc w:val="center"/>
        <w:rPr>
          <w:del w:id="188" w:author="ssimoes" w:date="2022-05-01T23:06:00Z"/>
          <w:rFonts w:cs="TimesNewRomanPSMT"/>
          <w:sz w:val="28"/>
          <w:szCs w:val="28"/>
          <w:lang w:val="pt-PT"/>
        </w:rPr>
        <w:pPrChange w:id="189" w:author="ssimoes" w:date="2022-05-01T23:06:00Z">
          <w:pPr>
            <w:pStyle w:val="Standard"/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shd w:val="clear" w:color="auto" w:fill="A6A6A6"/>
            <w:spacing w:after="0"/>
            <w:jc w:val="center"/>
          </w:pPr>
        </w:pPrChange>
      </w:pPr>
      <w:del w:id="190" w:author="ssimoes" w:date="2022-05-01T23:06:00Z">
        <w:r w:rsidRPr="0001458C" w:rsidDel="000561F4">
          <w:rPr>
            <w:rFonts w:cs="TimesNewRomanPSMT"/>
            <w:sz w:val="28"/>
            <w:szCs w:val="28"/>
            <w:lang w:val="pt-PT"/>
          </w:rPr>
          <w:delText>Relatório Projeto 4.</w:delText>
        </w:r>
        <w:r w:rsidDel="000561F4">
          <w:rPr>
            <w:rFonts w:cs="TimesNewRomanPSMT"/>
            <w:sz w:val="28"/>
            <w:szCs w:val="28"/>
            <w:lang w:val="pt-PT"/>
          </w:rPr>
          <w:delText>3</w:delText>
        </w:r>
        <w:r w:rsidRPr="0001458C" w:rsidDel="000561F4">
          <w:rPr>
            <w:rFonts w:cs="TimesNewRomanPSMT"/>
            <w:sz w:val="28"/>
            <w:szCs w:val="28"/>
            <w:lang w:val="pt-PT"/>
          </w:rPr>
          <w:delText xml:space="preserve"> AED 2021/2022</w:delText>
        </w:r>
      </w:del>
    </w:p>
    <w:p w14:paraId="663803D1" w14:textId="16ED02B7" w:rsidR="0001458C" w:rsidRPr="0001458C" w:rsidDel="000561F4" w:rsidRDefault="0001458C" w:rsidP="000561F4">
      <w:pPr>
        <w:pStyle w:val="Standard"/>
        <w:spacing w:after="0"/>
        <w:ind w:firstLine="720"/>
        <w:rPr>
          <w:del w:id="191" w:author="ssimoes" w:date="2022-05-01T23:06:00Z"/>
          <w:rFonts w:cs="TimesNewRomanPS-BoldMT"/>
          <w:b/>
          <w:bCs/>
          <w:sz w:val="16"/>
          <w:szCs w:val="16"/>
          <w:lang w:val="pt-PT"/>
        </w:rPr>
        <w:pPrChange w:id="192" w:author="ssimoes" w:date="2022-05-01T23:06:00Z">
          <w:pPr>
            <w:pStyle w:val="Standard"/>
            <w:spacing w:after="0"/>
          </w:pPr>
        </w:pPrChange>
      </w:pPr>
    </w:p>
    <w:p w14:paraId="0DF743AB" w14:textId="53F24A8A" w:rsidR="0001458C" w:rsidRPr="00265B7C" w:rsidDel="000561F4" w:rsidRDefault="0001458C" w:rsidP="000561F4">
      <w:pPr>
        <w:pStyle w:val="Standard"/>
        <w:ind w:firstLine="720"/>
        <w:rPr>
          <w:del w:id="193" w:author="ssimoes" w:date="2022-05-01T23:06:00Z"/>
          <w:rFonts w:cs="Times New Roman"/>
          <w:sz w:val="20"/>
          <w:szCs w:val="20"/>
          <w:lang w:val="pt-PT"/>
        </w:rPr>
        <w:pPrChange w:id="194" w:author="ssimoes" w:date="2022-05-01T23:06:00Z">
          <w:pPr>
            <w:pStyle w:val="Standard"/>
          </w:pPr>
        </w:pPrChange>
      </w:pPr>
      <w:del w:id="195" w:author="ssimoes" w:date="2022-05-01T23:06:00Z">
        <w:r w:rsidRPr="00265B7C" w:rsidDel="000561F4">
          <w:rPr>
            <w:rFonts w:cs="Times New Roman"/>
            <w:sz w:val="20"/>
            <w:szCs w:val="20"/>
            <w:lang w:val="pt-PT"/>
          </w:rPr>
          <w:delText>Nome:                                                                                                                    Nº Estudante:</w:delText>
        </w:r>
      </w:del>
    </w:p>
    <w:p w14:paraId="61EBA952" w14:textId="2F301ECE" w:rsidR="0001458C" w:rsidRPr="008F1755" w:rsidDel="000561F4" w:rsidRDefault="0001458C" w:rsidP="000561F4">
      <w:pPr>
        <w:pStyle w:val="Standard"/>
        <w:ind w:firstLine="720"/>
        <w:rPr>
          <w:del w:id="196" w:author="ssimoes" w:date="2022-05-01T23:06:00Z"/>
          <w:lang w:val="pt-PT"/>
        </w:rPr>
        <w:pPrChange w:id="197" w:author="ssimoes" w:date="2022-05-01T23:06:00Z">
          <w:pPr>
            <w:pStyle w:val="Standard"/>
          </w:pPr>
        </w:pPrChange>
      </w:pPr>
      <w:del w:id="198" w:author="ssimoes" w:date="2022-05-01T23:06:00Z">
        <w:r w:rsidDel="000561F4">
          <w:rPr>
            <w:rFonts w:cs="Times New Roman"/>
            <w:sz w:val="20"/>
            <w:szCs w:val="20"/>
            <w:lang w:val="pt-PT"/>
          </w:rPr>
          <w:delText>PL</w:delText>
        </w:r>
        <w:r w:rsidRPr="00265B7C" w:rsidDel="000561F4">
          <w:rPr>
            <w:rFonts w:cs="Times New Roman"/>
            <w:sz w:val="20"/>
            <w:szCs w:val="20"/>
            <w:lang w:val="pt-PT"/>
          </w:rPr>
          <w:delText xml:space="preserve"> (inscrição):                 </w:delText>
        </w:r>
        <w:r w:rsidRPr="00265B7C" w:rsidDel="000561F4">
          <w:rPr>
            <w:rFonts w:cs="Times New Roman"/>
            <w:i/>
            <w:iCs/>
            <w:sz w:val="20"/>
            <w:szCs w:val="20"/>
            <w:lang w:val="pt-PT"/>
          </w:rPr>
          <w:delText>L</w:delText>
        </w:r>
        <w:r w:rsidRPr="00265B7C" w:rsidDel="000561F4">
          <w:rPr>
            <w:rFonts w:cs="Times New Roman"/>
            <w:i/>
            <w:sz w:val="20"/>
            <w:szCs w:val="20"/>
            <w:lang w:val="pt-PT"/>
          </w:rPr>
          <w:delText xml:space="preserve">ogin </w:delText>
        </w:r>
        <w:r w:rsidRPr="00265B7C" w:rsidDel="000561F4">
          <w:rPr>
            <w:rFonts w:cs="Times New Roman"/>
            <w:sz w:val="20"/>
            <w:szCs w:val="20"/>
            <w:lang w:val="pt-PT"/>
          </w:rPr>
          <w:delText xml:space="preserve">no </w:delText>
        </w:r>
        <w:r w:rsidRPr="00265B7C" w:rsidDel="000561F4">
          <w:rPr>
            <w:rFonts w:cs="Times New Roman"/>
            <w:i/>
            <w:sz w:val="20"/>
            <w:szCs w:val="20"/>
            <w:lang w:val="pt-PT"/>
          </w:rPr>
          <w:delText>Mooshak:</w:delText>
        </w:r>
      </w:del>
    </w:p>
    <w:p w14:paraId="28CBA374" w14:textId="641A8ABE" w:rsidR="0001458C" w:rsidDel="000561F4" w:rsidRDefault="0001458C" w:rsidP="000561F4">
      <w:pPr>
        <w:pStyle w:val="Standard"/>
        <w:spacing w:after="0" w:line="360" w:lineRule="auto"/>
        <w:ind w:firstLine="720"/>
        <w:jc w:val="left"/>
        <w:rPr>
          <w:del w:id="199" w:author="ssimoes" w:date="2022-05-01T23:06:00Z"/>
          <w:b/>
          <w:bCs/>
          <w:sz w:val="20"/>
          <w:szCs w:val="20"/>
          <w:lang w:val="pt-PT"/>
        </w:rPr>
        <w:pPrChange w:id="200" w:author="ssimoes" w:date="2022-05-01T23:06:00Z">
          <w:pPr>
            <w:pStyle w:val="Standard"/>
            <w:spacing w:after="0" w:line="360" w:lineRule="auto"/>
            <w:jc w:val="left"/>
          </w:pPr>
        </w:pPrChange>
      </w:pPr>
    </w:p>
    <w:p w14:paraId="274A6BDD" w14:textId="22DC620E" w:rsidR="0001458C" w:rsidRPr="00265B7C" w:rsidDel="000561F4" w:rsidRDefault="0001458C" w:rsidP="000561F4">
      <w:pPr>
        <w:pStyle w:val="Standard"/>
        <w:spacing w:after="0" w:line="360" w:lineRule="auto"/>
        <w:ind w:firstLine="720"/>
        <w:jc w:val="left"/>
        <w:rPr>
          <w:del w:id="201" w:author="ssimoes" w:date="2022-05-01T23:06:00Z"/>
          <w:sz w:val="20"/>
          <w:szCs w:val="20"/>
          <w:lang w:val="pt-PT"/>
        </w:rPr>
        <w:pPrChange w:id="202" w:author="ssimoes" w:date="2022-05-01T23:06:00Z">
          <w:pPr>
            <w:pStyle w:val="Standard"/>
            <w:spacing w:after="0" w:line="360" w:lineRule="auto"/>
            <w:jc w:val="left"/>
          </w:pPr>
        </w:pPrChange>
      </w:pPr>
      <w:del w:id="203" w:author="ssimoes" w:date="2022-05-01T23:06:00Z">
        <w:r w:rsidDel="000561F4">
          <w:rPr>
            <w:b/>
            <w:bCs/>
            <w:sz w:val="20"/>
            <w:szCs w:val="20"/>
            <w:lang w:val="pt-PT"/>
          </w:rPr>
          <w:delText>Tabela</w:delText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R="00555E34" w:rsidDel="000561F4">
          <w:rPr>
            <w:b/>
            <w:bCs/>
            <w:sz w:val="20"/>
            <w:szCs w:val="20"/>
            <w:lang w:val="pt-PT"/>
          </w:rPr>
          <w:delText>(S4)</w:delText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  <w:delText>Gráfico</w:delText>
        </w:r>
        <w:r w:rsidR="00555E34" w:rsidDel="000561F4">
          <w:rPr>
            <w:b/>
            <w:bCs/>
            <w:sz w:val="20"/>
            <w:szCs w:val="20"/>
            <w:lang w:val="pt-PT"/>
          </w:rPr>
          <w:delText xml:space="preserve">   (S4)</w:delText>
        </w:r>
      </w:del>
    </w:p>
    <w:p w14:paraId="6D18C524" w14:textId="7BAA6E0D" w:rsidR="0001458C" w:rsidRPr="00265B7C" w:rsidDel="000561F4" w:rsidRDefault="0001458C" w:rsidP="000561F4">
      <w:pPr>
        <w:pStyle w:val="Standard"/>
        <w:spacing w:after="0" w:line="360" w:lineRule="auto"/>
        <w:ind w:firstLine="720"/>
        <w:rPr>
          <w:del w:id="204" w:author="ssimoes" w:date="2022-05-01T23:06:00Z"/>
          <w:sz w:val="20"/>
          <w:szCs w:val="20"/>
          <w:lang w:val="pt-PT"/>
        </w:rPr>
        <w:pPrChange w:id="205" w:author="ssimoes" w:date="2022-05-01T23:06:00Z">
          <w:pPr>
            <w:pStyle w:val="Standard"/>
            <w:spacing w:after="0" w:line="360" w:lineRule="auto"/>
          </w:pPr>
        </w:pPrChange>
      </w:pPr>
    </w:p>
    <w:p w14:paraId="6A4FD755" w14:textId="544CE70D" w:rsidR="0001458C" w:rsidDel="000561F4" w:rsidRDefault="0001458C" w:rsidP="000561F4">
      <w:pPr>
        <w:pStyle w:val="Standard"/>
        <w:spacing w:after="0" w:line="360" w:lineRule="auto"/>
        <w:ind w:firstLine="720"/>
        <w:rPr>
          <w:del w:id="206" w:author="ssimoes" w:date="2022-05-01T23:06:00Z"/>
          <w:sz w:val="20"/>
          <w:szCs w:val="20"/>
          <w:lang w:val="pt-PT"/>
        </w:rPr>
        <w:pPrChange w:id="207" w:author="ssimoes" w:date="2022-05-01T23:06:00Z">
          <w:pPr>
            <w:pStyle w:val="Standard"/>
            <w:spacing w:after="0" w:line="360" w:lineRule="auto"/>
          </w:pPr>
        </w:pPrChange>
      </w:pPr>
    </w:p>
    <w:p w14:paraId="1404CF64" w14:textId="2548C128" w:rsidR="0001458C" w:rsidDel="000561F4" w:rsidRDefault="0001458C" w:rsidP="000561F4">
      <w:pPr>
        <w:pStyle w:val="Standard"/>
        <w:spacing w:after="0" w:line="360" w:lineRule="auto"/>
        <w:ind w:firstLine="720"/>
        <w:rPr>
          <w:del w:id="208" w:author="ssimoes" w:date="2022-05-01T23:06:00Z"/>
          <w:sz w:val="20"/>
          <w:szCs w:val="20"/>
          <w:lang w:val="pt-PT"/>
        </w:rPr>
        <w:pPrChange w:id="209" w:author="ssimoes" w:date="2022-05-01T23:06:00Z">
          <w:pPr>
            <w:pStyle w:val="Standard"/>
            <w:spacing w:after="0" w:line="360" w:lineRule="auto"/>
          </w:pPr>
        </w:pPrChange>
      </w:pPr>
    </w:p>
    <w:p w14:paraId="3BAB41DD" w14:textId="7326D06E" w:rsidR="0075199A" w:rsidDel="000561F4" w:rsidRDefault="0075199A" w:rsidP="000561F4">
      <w:pPr>
        <w:pStyle w:val="Standard"/>
        <w:spacing w:after="0" w:line="360" w:lineRule="auto"/>
        <w:ind w:firstLine="720"/>
        <w:rPr>
          <w:del w:id="210" w:author="ssimoes" w:date="2022-05-01T23:06:00Z"/>
          <w:sz w:val="20"/>
          <w:szCs w:val="20"/>
          <w:lang w:val="pt-PT"/>
        </w:rPr>
        <w:pPrChange w:id="211" w:author="ssimoes" w:date="2022-05-01T23:06:00Z">
          <w:pPr>
            <w:pStyle w:val="Standard"/>
            <w:spacing w:after="0" w:line="360" w:lineRule="auto"/>
          </w:pPr>
        </w:pPrChange>
      </w:pPr>
    </w:p>
    <w:p w14:paraId="3FFA8655" w14:textId="3316EEF1" w:rsidR="00A642CB" w:rsidDel="000561F4" w:rsidRDefault="00A642CB" w:rsidP="000561F4">
      <w:pPr>
        <w:pStyle w:val="Standard"/>
        <w:spacing w:after="0" w:line="360" w:lineRule="auto"/>
        <w:ind w:firstLine="720"/>
        <w:rPr>
          <w:del w:id="212" w:author="ssimoes" w:date="2022-05-01T23:06:00Z"/>
          <w:sz w:val="20"/>
          <w:szCs w:val="20"/>
          <w:lang w:val="pt-PT"/>
        </w:rPr>
        <w:pPrChange w:id="213" w:author="ssimoes" w:date="2022-05-01T23:06:00Z">
          <w:pPr>
            <w:pStyle w:val="Standard"/>
            <w:spacing w:after="0" w:line="360" w:lineRule="auto"/>
          </w:pPr>
        </w:pPrChange>
      </w:pPr>
    </w:p>
    <w:p w14:paraId="15247D02" w14:textId="11D96B72" w:rsidR="0075199A" w:rsidDel="000561F4" w:rsidRDefault="0075199A" w:rsidP="000561F4">
      <w:pPr>
        <w:pStyle w:val="Standard"/>
        <w:spacing w:after="0" w:line="360" w:lineRule="auto"/>
        <w:ind w:firstLine="720"/>
        <w:rPr>
          <w:del w:id="214" w:author="ssimoes" w:date="2022-05-01T23:06:00Z"/>
          <w:sz w:val="20"/>
          <w:szCs w:val="20"/>
          <w:lang w:val="pt-PT"/>
        </w:rPr>
        <w:pPrChange w:id="215" w:author="ssimoes" w:date="2022-05-01T23:06:00Z">
          <w:pPr>
            <w:pStyle w:val="Standard"/>
            <w:spacing w:after="0" w:line="360" w:lineRule="auto"/>
          </w:pPr>
        </w:pPrChange>
      </w:pPr>
    </w:p>
    <w:p w14:paraId="293E4741" w14:textId="5CFBAA5C" w:rsidR="0075199A" w:rsidDel="000561F4" w:rsidRDefault="0075199A" w:rsidP="000561F4">
      <w:pPr>
        <w:pStyle w:val="Standard"/>
        <w:spacing w:after="0" w:line="360" w:lineRule="auto"/>
        <w:ind w:firstLine="720"/>
        <w:rPr>
          <w:del w:id="216" w:author="ssimoes" w:date="2022-05-01T23:06:00Z"/>
          <w:sz w:val="20"/>
          <w:szCs w:val="20"/>
          <w:lang w:val="pt-PT"/>
        </w:rPr>
        <w:pPrChange w:id="217" w:author="ssimoes" w:date="2022-05-01T23:06:00Z">
          <w:pPr>
            <w:pStyle w:val="Standard"/>
            <w:spacing w:after="0" w:line="360" w:lineRule="auto"/>
          </w:pPr>
        </w:pPrChange>
      </w:pPr>
    </w:p>
    <w:p w14:paraId="30817A32" w14:textId="108E5949" w:rsidR="003D3B6F" w:rsidRPr="003D3B6F" w:rsidDel="000561F4" w:rsidRDefault="003D3B6F" w:rsidP="000561F4">
      <w:pPr>
        <w:pStyle w:val="Standard"/>
        <w:spacing w:after="0" w:line="360" w:lineRule="auto"/>
        <w:ind w:firstLine="720"/>
        <w:jc w:val="center"/>
        <w:rPr>
          <w:del w:id="218" w:author="ssimoes" w:date="2022-05-01T23:06:00Z"/>
          <w:rFonts w:ascii="Eurostile" w:hAnsi="Eurostile"/>
          <w:color w:val="BFBFBF" w:themeColor="background1" w:themeShade="BF"/>
          <w:sz w:val="16"/>
          <w:szCs w:val="16"/>
          <w:lang w:val="pt-PT"/>
        </w:rPr>
        <w:pPrChange w:id="219" w:author="ssimoes" w:date="2022-05-01T23:06:00Z">
          <w:pPr>
            <w:pStyle w:val="Standard"/>
            <w:spacing w:after="0" w:line="360" w:lineRule="auto"/>
            <w:jc w:val="center"/>
          </w:pPr>
        </w:pPrChange>
      </w:pPr>
      <w:del w:id="220" w:author="ssimoes" w:date="2022-05-01T23:06:00Z">
        <w:r w:rsidRPr="003D3B6F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Complexidade temporal da função PERCENTIL em ordem ao número M </w:delText>
        </w:r>
      </w:del>
    </w:p>
    <w:p w14:paraId="7239A01C" w14:textId="7FF072AE" w:rsidR="003D3B6F" w:rsidDel="000561F4" w:rsidRDefault="003D3B6F" w:rsidP="000561F4">
      <w:pPr>
        <w:pStyle w:val="Standard"/>
        <w:spacing w:after="0" w:line="360" w:lineRule="auto"/>
        <w:ind w:firstLine="720"/>
        <w:jc w:val="center"/>
        <w:rPr>
          <w:del w:id="221" w:author="ssimoes" w:date="2022-05-01T23:06:00Z"/>
          <w:rFonts w:ascii="Eurostile" w:hAnsi="Eurostile"/>
          <w:color w:val="BFBFBF" w:themeColor="background1" w:themeShade="BF"/>
          <w:sz w:val="16"/>
          <w:szCs w:val="16"/>
          <w:lang w:val="pt-PT"/>
        </w:rPr>
        <w:pPrChange w:id="222" w:author="ssimoes" w:date="2022-05-01T23:06:00Z">
          <w:pPr>
            <w:pStyle w:val="Standard"/>
            <w:spacing w:after="0" w:line="360" w:lineRule="auto"/>
            <w:jc w:val="center"/>
          </w:pPr>
        </w:pPrChange>
      </w:pPr>
      <w:del w:id="223" w:author="ssimoes" w:date="2022-05-01T23:06:00Z">
        <w:r w:rsidRPr="003D3B6F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de valores para os quais é calculado o percentil e ao número N de valores de elevação </w:delText>
        </w:r>
        <w:r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na matriz</w:delText>
        </w:r>
        <w:r w:rsidRPr="003D3B6F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 raster.</w:delText>
        </w:r>
        <w:r w:rsidRPr="003D3B6F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br/>
          <w:delText>Considerar na complexidade temporal o tempo de ordenamento quando se aplicar.</w:delText>
        </w:r>
      </w:del>
    </w:p>
    <w:p w14:paraId="59771B4C" w14:textId="09221AA4" w:rsidR="0001458C" w:rsidDel="000561F4" w:rsidRDefault="0075199A" w:rsidP="000561F4">
      <w:pPr>
        <w:pStyle w:val="Standard"/>
        <w:spacing w:after="0" w:line="360" w:lineRule="auto"/>
        <w:ind w:firstLine="720"/>
        <w:jc w:val="center"/>
        <w:rPr>
          <w:del w:id="224" w:author="ssimoes" w:date="2022-05-01T23:06:00Z"/>
          <w:sz w:val="20"/>
          <w:szCs w:val="20"/>
          <w:lang w:val="pt-PT"/>
        </w:rPr>
        <w:pPrChange w:id="225" w:author="ssimoes" w:date="2022-05-01T23:06:00Z">
          <w:pPr>
            <w:pStyle w:val="Standard"/>
            <w:spacing w:after="0" w:line="360" w:lineRule="auto"/>
            <w:jc w:val="center"/>
          </w:pPr>
        </w:pPrChange>
      </w:pPr>
      <w:del w:id="226" w:author="ssimoes" w:date="2022-05-01T23:06:00Z">
        <w:r w:rsidRPr="0075199A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SUGESTÃO:  usar M = N, ex.  M = N = 100K 200K .. 1000K</w:delText>
        </w:r>
      </w:del>
    </w:p>
    <w:p w14:paraId="495F2087" w14:textId="7C64B7B4" w:rsidR="0001458C" w:rsidDel="000561F4" w:rsidRDefault="0001458C" w:rsidP="000561F4">
      <w:pPr>
        <w:pStyle w:val="Standard"/>
        <w:spacing w:after="0" w:line="360" w:lineRule="auto"/>
        <w:ind w:firstLine="720"/>
        <w:rPr>
          <w:del w:id="227" w:author="ssimoes" w:date="2022-05-01T23:06:00Z"/>
          <w:sz w:val="20"/>
          <w:szCs w:val="20"/>
          <w:lang w:val="pt-PT"/>
        </w:rPr>
        <w:pPrChange w:id="228" w:author="ssimoes" w:date="2022-05-01T23:06:00Z">
          <w:pPr>
            <w:pStyle w:val="Standard"/>
            <w:spacing w:after="0" w:line="360" w:lineRule="auto"/>
          </w:pPr>
        </w:pPrChange>
      </w:pPr>
    </w:p>
    <w:p w14:paraId="206A20B2" w14:textId="3EE86216" w:rsidR="0075199A" w:rsidDel="000561F4" w:rsidRDefault="0075199A" w:rsidP="000561F4">
      <w:pPr>
        <w:pStyle w:val="Standard"/>
        <w:spacing w:after="0" w:line="360" w:lineRule="auto"/>
        <w:ind w:firstLine="720"/>
        <w:rPr>
          <w:del w:id="229" w:author="ssimoes" w:date="2022-05-01T23:06:00Z"/>
          <w:sz w:val="20"/>
          <w:szCs w:val="20"/>
          <w:lang w:val="pt-PT"/>
        </w:rPr>
        <w:pPrChange w:id="230" w:author="ssimoes" w:date="2022-05-01T23:06:00Z">
          <w:pPr>
            <w:pStyle w:val="Standard"/>
            <w:spacing w:after="0" w:line="360" w:lineRule="auto"/>
          </w:pPr>
        </w:pPrChange>
      </w:pPr>
    </w:p>
    <w:p w14:paraId="6CA65E00" w14:textId="7407BCD5" w:rsidR="00A642CB" w:rsidDel="000561F4" w:rsidRDefault="00A642CB" w:rsidP="000561F4">
      <w:pPr>
        <w:pStyle w:val="Standard"/>
        <w:spacing w:after="0" w:line="360" w:lineRule="auto"/>
        <w:ind w:firstLine="720"/>
        <w:rPr>
          <w:del w:id="231" w:author="ssimoes" w:date="2022-05-01T23:06:00Z"/>
          <w:sz w:val="20"/>
          <w:szCs w:val="20"/>
          <w:lang w:val="pt-PT"/>
        </w:rPr>
        <w:pPrChange w:id="232" w:author="ssimoes" w:date="2022-05-01T23:06:00Z">
          <w:pPr>
            <w:pStyle w:val="Standard"/>
            <w:spacing w:after="0" w:line="360" w:lineRule="auto"/>
          </w:pPr>
        </w:pPrChange>
      </w:pPr>
    </w:p>
    <w:p w14:paraId="01700A44" w14:textId="67E42539" w:rsidR="0075199A" w:rsidDel="000561F4" w:rsidRDefault="0075199A" w:rsidP="000561F4">
      <w:pPr>
        <w:pStyle w:val="Standard"/>
        <w:spacing w:after="0" w:line="360" w:lineRule="auto"/>
        <w:ind w:firstLine="720"/>
        <w:rPr>
          <w:del w:id="233" w:author="ssimoes" w:date="2022-05-01T23:06:00Z"/>
          <w:sz w:val="20"/>
          <w:szCs w:val="20"/>
          <w:lang w:val="pt-PT"/>
        </w:rPr>
        <w:pPrChange w:id="234" w:author="ssimoes" w:date="2022-05-01T23:06:00Z">
          <w:pPr>
            <w:pStyle w:val="Standard"/>
            <w:spacing w:after="0" w:line="360" w:lineRule="auto"/>
          </w:pPr>
        </w:pPrChange>
      </w:pPr>
    </w:p>
    <w:p w14:paraId="26CA220F" w14:textId="3674E0A3" w:rsidR="0075199A" w:rsidDel="000561F4" w:rsidRDefault="0075199A" w:rsidP="000561F4">
      <w:pPr>
        <w:pStyle w:val="Standard"/>
        <w:spacing w:after="0" w:line="360" w:lineRule="auto"/>
        <w:ind w:firstLine="720"/>
        <w:rPr>
          <w:del w:id="235" w:author="ssimoes" w:date="2022-05-01T23:06:00Z"/>
          <w:sz w:val="20"/>
          <w:szCs w:val="20"/>
          <w:lang w:val="pt-PT"/>
        </w:rPr>
        <w:pPrChange w:id="236" w:author="ssimoes" w:date="2022-05-01T23:06:00Z">
          <w:pPr>
            <w:pStyle w:val="Standard"/>
            <w:spacing w:after="0" w:line="360" w:lineRule="auto"/>
          </w:pPr>
        </w:pPrChange>
      </w:pPr>
    </w:p>
    <w:p w14:paraId="616FC6CA" w14:textId="3CDA9A64" w:rsidR="0001458C" w:rsidDel="000561F4" w:rsidRDefault="0001458C" w:rsidP="000561F4">
      <w:pPr>
        <w:pStyle w:val="Standard"/>
        <w:spacing w:after="0" w:line="360" w:lineRule="auto"/>
        <w:ind w:firstLine="720"/>
        <w:rPr>
          <w:del w:id="237" w:author="ssimoes" w:date="2022-05-01T23:06:00Z"/>
          <w:sz w:val="20"/>
          <w:szCs w:val="20"/>
          <w:lang w:val="pt-PT"/>
        </w:rPr>
        <w:pPrChange w:id="238" w:author="ssimoes" w:date="2022-05-01T23:06:00Z">
          <w:pPr>
            <w:pStyle w:val="Standard"/>
            <w:spacing w:after="0" w:line="360" w:lineRule="auto"/>
          </w:pPr>
        </w:pPrChange>
      </w:pPr>
    </w:p>
    <w:p w14:paraId="182A14DE" w14:textId="610BF078" w:rsidR="0001458C" w:rsidRPr="007C3AE7" w:rsidDel="000561F4" w:rsidRDefault="0001458C" w:rsidP="000561F4">
      <w:pPr>
        <w:spacing w:after="86" w:line="265" w:lineRule="auto"/>
        <w:ind w:firstLine="720"/>
        <w:rPr>
          <w:del w:id="239" w:author="ssimoes" w:date="2022-05-01T23:06:00Z"/>
          <w:lang w:val="pt-PT"/>
        </w:rPr>
        <w:pPrChange w:id="240" w:author="ssimoes" w:date="2022-05-01T23:06:00Z">
          <w:pPr>
            <w:spacing w:after="86" w:line="265" w:lineRule="auto"/>
            <w:ind w:left="-5" w:hanging="10"/>
          </w:pPr>
        </w:pPrChange>
      </w:pPr>
      <w:del w:id="241" w:author="ssimoes" w:date="2022-05-01T23:06:00Z">
        <w:r w:rsidRPr="007C3AE7" w:rsidDel="000561F4">
          <w:rPr>
            <w:sz w:val="20"/>
            <w:lang w:val="pt-PT"/>
          </w:rPr>
          <w:delText xml:space="preserve">A expressão </w:delText>
        </w:r>
        <w:r w:rsidDel="000561F4">
          <w:rPr>
            <w:sz w:val="20"/>
            <w:lang w:val="pt-PT"/>
          </w:rPr>
          <w:delText>O(</w:delText>
        </w:r>
        <w:r w:rsidRPr="007C3AE7" w:rsidDel="000561F4">
          <w:rPr>
            <w:sz w:val="20"/>
            <w:lang w:val="pt-PT"/>
          </w:rPr>
          <w:delText>f(</w:delText>
        </w:r>
        <w:r w:rsidDel="000561F4">
          <w:rPr>
            <w:sz w:val="20"/>
            <w:lang w:val="pt-PT"/>
          </w:rPr>
          <w:delText>n</w:delText>
        </w:r>
        <w:r w:rsidRPr="007C3AE7" w:rsidDel="000561F4">
          <w:rPr>
            <w:sz w:val="20"/>
            <w:lang w:val="pt-PT"/>
          </w:rPr>
          <w:delText>)</w:delText>
        </w:r>
        <w:r w:rsidDel="000561F4">
          <w:rPr>
            <w:sz w:val="20"/>
            <w:lang w:val="pt-PT"/>
          </w:rPr>
          <w:delText>)</w:delText>
        </w:r>
        <w:r w:rsidRPr="007C3AE7" w:rsidDel="000561F4">
          <w:rPr>
            <w:sz w:val="20"/>
            <w:lang w:val="pt-PT"/>
          </w:rPr>
          <w:delText xml:space="preserve"> está de acordo com o esperado? Justifique. </w:delText>
        </w:r>
      </w:del>
    </w:p>
    <w:p w14:paraId="216F4831" w14:textId="1E94C16F" w:rsidR="0001458C" w:rsidRPr="007C3AE7" w:rsidDel="000561F4" w:rsidRDefault="0001458C" w:rsidP="000561F4">
      <w:pPr>
        <w:spacing w:after="0"/>
        <w:ind w:firstLine="720"/>
        <w:rPr>
          <w:del w:id="242" w:author="ssimoes" w:date="2022-05-01T23:06:00Z"/>
          <w:lang w:val="pt-PT"/>
        </w:rPr>
        <w:pPrChange w:id="243" w:author="ssimoes" w:date="2022-05-01T23:06:00Z">
          <w:pPr>
            <w:spacing w:after="0"/>
            <w:ind w:left="-5" w:hanging="10"/>
          </w:pPr>
        </w:pPrChange>
      </w:pPr>
      <w:del w:id="244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4531347A" w14:textId="264C3688" w:rsidR="0001458C" w:rsidRPr="007C3AE7" w:rsidDel="000561F4" w:rsidRDefault="0001458C" w:rsidP="000561F4">
      <w:pPr>
        <w:spacing w:after="0"/>
        <w:ind w:firstLine="720"/>
        <w:rPr>
          <w:del w:id="245" w:author="ssimoes" w:date="2022-05-01T23:06:00Z"/>
          <w:lang w:val="pt-PT"/>
        </w:rPr>
        <w:pPrChange w:id="246" w:author="ssimoes" w:date="2022-05-01T23:06:00Z">
          <w:pPr>
            <w:spacing w:after="0"/>
            <w:ind w:left="-5" w:hanging="10"/>
          </w:pPr>
        </w:pPrChange>
      </w:pPr>
      <w:del w:id="247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BB6FA66" w14:textId="12402A90" w:rsidR="0001458C" w:rsidRPr="007C3AE7" w:rsidDel="000561F4" w:rsidRDefault="0001458C" w:rsidP="000561F4">
      <w:pPr>
        <w:spacing w:after="0"/>
        <w:ind w:firstLine="720"/>
        <w:rPr>
          <w:del w:id="248" w:author="ssimoes" w:date="2022-05-01T23:06:00Z"/>
          <w:lang w:val="pt-PT"/>
        </w:rPr>
        <w:pPrChange w:id="249" w:author="ssimoes" w:date="2022-05-01T23:06:00Z">
          <w:pPr>
            <w:spacing w:after="0"/>
            <w:ind w:left="-5" w:hanging="10"/>
          </w:pPr>
        </w:pPrChange>
      </w:pPr>
      <w:del w:id="250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5B0D8E0" w14:textId="1A3ABD24" w:rsidR="0001458C" w:rsidRPr="007C3AE7" w:rsidDel="000561F4" w:rsidRDefault="0001458C" w:rsidP="000561F4">
      <w:pPr>
        <w:spacing w:after="0"/>
        <w:ind w:firstLine="720"/>
        <w:rPr>
          <w:del w:id="251" w:author="ssimoes" w:date="2022-05-01T23:06:00Z"/>
          <w:lang w:val="pt-PT"/>
        </w:rPr>
        <w:pPrChange w:id="252" w:author="ssimoes" w:date="2022-05-01T23:06:00Z">
          <w:pPr>
            <w:spacing w:after="0"/>
            <w:ind w:left="-5" w:hanging="10"/>
          </w:pPr>
        </w:pPrChange>
      </w:pPr>
      <w:del w:id="253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6C7CB73B" w14:textId="19B28D56" w:rsidR="0001458C" w:rsidDel="000561F4" w:rsidRDefault="0001458C" w:rsidP="000561F4">
      <w:pPr>
        <w:pStyle w:val="Standard"/>
        <w:spacing w:before="0" w:after="0"/>
        <w:ind w:firstLine="720"/>
        <w:rPr>
          <w:del w:id="254" w:author="ssimoes" w:date="2022-05-01T23:06:00Z"/>
          <w:sz w:val="20"/>
          <w:szCs w:val="20"/>
          <w:lang w:val="pt-PT"/>
        </w:rPr>
        <w:pPrChange w:id="255" w:author="ssimoes" w:date="2022-05-01T23:06:00Z">
          <w:pPr>
            <w:pStyle w:val="Standard"/>
            <w:spacing w:before="0" w:after="0"/>
          </w:pPr>
        </w:pPrChange>
      </w:pPr>
      <w:del w:id="256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78E3292" w14:textId="71E4E5D2" w:rsidR="0001458C" w:rsidRPr="0001458C" w:rsidDel="000561F4" w:rsidRDefault="0001458C" w:rsidP="000561F4">
      <w:pPr>
        <w:pStyle w:val="Standard"/>
        <w:spacing w:after="0" w:line="360" w:lineRule="auto"/>
        <w:ind w:firstLine="720"/>
        <w:rPr>
          <w:del w:id="257" w:author="ssimoes" w:date="2022-05-01T23:06:00Z"/>
          <w:sz w:val="10"/>
          <w:szCs w:val="10"/>
          <w:lang w:val="pt-PT"/>
        </w:rPr>
        <w:pPrChange w:id="258" w:author="ssimoes" w:date="2022-05-01T23:06:00Z">
          <w:pPr>
            <w:pStyle w:val="Standard"/>
            <w:spacing w:after="0" w:line="360" w:lineRule="auto"/>
          </w:pPr>
        </w:pPrChange>
      </w:pPr>
    </w:p>
    <w:p w14:paraId="50475119" w14:textId="7551915D" w:rsidR="0001458C" w:rsidDel="000561F4" w:rsidRDefault="0001458C" w:rsidP="000561F4">
      <w:pPr>
        <w:pStyle w:val="Standard"/>
        <w:spacing w:after="0" w:line="360" w:lineRule="auto"/>
        <w:ind w:firstLine="720"/>
        <w:rPr>
          <w:del w:id="259" w:author="ssimoes" w:date="2022-05-01T23:06:00Z"/>
          <w:sz w:val="20"/>
          <w:szCs w:val="20"/>
          <w:lang w:val="pt-PT"/>
        </w:rPr>
        <w:pPrChange w:id="260" w:author="ssimoes" w:date="2022-05-01T23:06:00Z">
          <w:pPr>
            <w:pStyle w:val="Standard"/>
            <w:spacing w:after="0" w:line="360" w:lineRule="auto"/>
          </w:pPr>
        </w:pPrChange>
      </w:pPr>
    </w:p>
    <w:p w14:paraId="5AFF17C1" w14:textId="5542822A" w:rsidR="0001458C" w:rsidDel="000561F4" w:rsidRDefault="0001458C" w:rsidP="000561F4">
      <w:pPr>
        <w:pStyle w:val="Standard"/>
        <w:spacing w:after="0" w:line="360" w:lineRule="auto"/>
        <w:ind w:firstLine="720"/>
        <w:rPr>
          <w:del w:id="261" w:author="ssimoes" w:date="2022-05-01T23:06:00Z"/>
          <w:sz w:val="20"/>
          <w:szCs w:val="20"/>
          <w:lang w:val="pt-PT"/>
        </w:rPr>
        <w:pPrChange w:id="262" w:author="ssimoes" w:date="2022-05-01T23:06:00Z">
          <w:pPr>
            <w:pStyle w:val="Standard"/>
            <w:spacing w:after="0" w:line="360" w:lineRule="auto"/>
          </w:pPr>
        </w:pPrChange>
      </w:pPr>
    </w:p>
    <w:p w14:paraId="073F21A1" w14:textId="738855F4" w:rsidR="0001458C" w:rsidDel="000561F4" w:rsidRDefault="0001458C" w:rsidP="000561F4">
      <w:pPr>
        <w:pStyle w:val="Standard"/>
        <w:spacing w:after="0" w:line="360" w:lineRule="auto"/>
        <w:ind w:firstLine="720"/>
        <w:rPr>
          <w:del w:id="263" w:author="ssimoes" w:date="2022-05-01T23:06:00Z"/>
          <w:sz w:val="20"/>
          <w:szCs w:val="20"/>
          <w:lang w:val="pt-PT"/>
        </w:rPr>
        <w:pPrChange w:id="264" w:author="ssimoes" w:date="2022-05-01T23:06:00Z">
          <w:pPr>
            <w:pStyle w:val="Standard"/>
            <w:spacing w:after="0" w:line="360" w:lineRule="auto"/>
          </w:pPr>
        </w:pPrChange>
      </w:pPr>
    </w:p>
    <w:p w14:paraId="4FEA05F1" w14:textId="50566388" w:rsidR="0075199A" w:rsidDel="000561F4" w:rsidRDefault="0075199A" w:rsidP="000561F4">
      <w:pPr>
        <w:pStyle w:val="Standard"/>
        <w:spacing w:after="0" w:line="360" w:lineRule="auto"/>
        <w:ind w:firstLine="720"/>
        <w:rPr>
          <w:del w:id="265" w:author="ssimoes" w:date="2022-05-01T23:06:00Z"/>
          <w:sz w:val="20"/>
          <w:szCs w:val="20"/>
          <w:lang w:val="pt-PT"/>
        </w:rPr>
        <w:pPrChange w:id="266" w:author="ssimoes" w:date="2022-05-01T23:06:00Z">
          <w:pPr>
            <w:pStyle w:val="Standard"/>
            <w:spacing w:after="0" w:line="360" w:lineRule="auto"/>
          </w:pPr>
        </w:pPrChange>
      </w:pPr>
    </w:p>
    <w:p w14:paraId="5FF2DBF2" w14:textId="5D367E3F" w:rsidR="0075199A" w:rsidRPr="007C3AE7" w:rsidDel="000561F4" w:rsidRDefault="0075199A" w:rsidP="000561F4">
      <w:pPr>
        <w:spacing w:after="86" w:line="265" w:lineRule="auto"/>
        <w:ind w:firstLine="720"/>
        <w:rPr>
          <w:del w:id="267" w:author="ssimoes" w:date="2022-05-01T23:06:00Z"/>
          <w:lang w:val="pt-PT"/>
        </w:rPr>
        <w:pPrChange w:id="268" w:author="ssimoes" w:date="2022-05-01T23:06:00Z">
          <w:pPr>
            <w:spacing w:after="86" w:line="265" w:lineRule="auto"/>
            <w:ind w:left="-5" w:hanging="10"/>
          </w:pPr>
        </w:pPrChange>
      </w:pPr>
      <w:del w:id="269" w:author="ssimoes" w:date="2022-05-01T23:06:00Z">
        <w:r w:rsidDel="000561F4">
          <w:rPr>
            <w:sz w:val="20"/>
            <w:lang w:val="pt-PT"/>
          </w:rPr>
          <w:delText>Qual a</w:delText>
        </w:r>
        <w:r w:rsidRPr="007C3AE7" w:rsidDel="000561F4">
          <w:rPr>
            <w:sz w:val="20"/>
            <w:lang w:val="pt-PT"/>
          </w:rPr>
          <w:delText xml:space="preserve"> expressão </w:delText>
        </w:r>
        <w:r w:rsidDel="000561F4">
          <w:rPr>
            <w:sz w:val="20"/>
            <w:lang w:val="pt-PT"/>
          </w:rPr>
          <w:delText>O(</w:delText>
        </w:r>
        <w:r w:rsidRPr="007C3AE7" w:rsidDel="000561F4">
          <w:rPr>
            <w:sz w:val="20"/>
            <w:lang w:val="pt-PT"/>
          </w:rPr>
          <w:delText>f(</w:delText>
        </w:r>
        <w:r w:rsidDel="000561F4">
          <w:rPr>
            <w:sz w:val="20"/>
            <w:lang w:val="pt-PT"/>
          </w:rPr>
          <w:delText>n</w:delText>
        </w:r>
        <w:r w:rsidRPr="007C3AE7" w:rsidDel="000561F4">
          <w:rPr>
            <w:sz w:val="20"/>
            <w:lang w:val="pt-PT"/>
          </w:rPr>
          <w:delText>)</w:delText>
        </w:r>
        <w:r w:rsidDel="000561F4">
          <w:rPr>
            <w:sz w:val="20"/>
            <w:lang w:val="pt-PT"/>
          </w:rPr>
          <w:delText>)</w:delText>
        </w:r>
        <w:r w:rsidRPr="007C3AE7" w:rsidDel="000561F4">
          <w:rPr>
            <w:sz w:val="20"/>
            <w:lang w:val="pt-PT"/>
          </w:rPr>
          <w:delText xml:space="preserve"> </w:delText>
        </w:r>
        <w:r w:rsidDel="000561F4">
          <w:rPr>
            <w:sz w:val="20"/>
            <w:lang w:val="pt-PT"/>
          </w:rPr>
          <w:delText xml:space="preserve">para a complexidade espacial na solução S4? </w:delText>
        </w:r>
        <w:r w:rsidRPr="007C3AE7" w:rsidDel="000561F4">
          <w:rPr>
            <w:sz w:val="20"/>
            <w:lang w:val="pt-PT"/>
          </w:rPr>
          <w:delText xml:space="preserve">Justifique. </w:delText>
        </w:r>
      </w:del>
    </w:p>
    <w:p w14:paraId="02ECB440" w14:textId="2ECD1894" w:rsidR="0075199A" w:rsidRPr="007C3AE7" w:rsidDel="000561F4" w:rsidRDefault="0075199A" w:rsidP="000561F4">
      <w:pPr>
        <w:spacing w:after="0"/>
        <w:ind w:firstLine="720"/>
        <w:rPr>
          <w:del w:id="270" w:author="ssimoes" w:date="2022-05-01T23:06:00Z"/>
          <w:lang w:val="pt-PT"/>
        </w:rPr>
        <w:pPrChange w:id="271" w:author="ssimoes" w:date="2022-05-01T23:06:00Z">
          <w:pPr>
            <w:spacing w:after="0"/>
            <w:ind w:left="-5" w:hanging="10"/>
          </w:pPr>
        </w:pPrChange>
      </w:pPr>
      <w:del w:id="272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4DCBACDA" w14:textId="3A73DCD2" w:rsidR="0075199A" w:rsidRPr="007C3AE7" w:rsidDel="000561F4" w:rsidRDefault="0075199A" w:rsidP="000561F4">
      <w:pPr>
        <w:spacing w:after="0"/>
        <w:ind w:firstLine="720"/>
        <w:rPr>
          <w:del w:id="273" w:author="ssimoes" w:date="2022-05-01T23:06:00Z"/>
          <w:lang w:val="pt-PT"/>
        </w:rPr>
        <w:pPrChange w:id="274" w:author="ssimoes" w:date="2022-05-01T23:06:00Z">
          <w:pPr>
            <w:spacing w:after="0"/>
            <w:ind w:left="-5" w:hanging="10"/>
          </w:pPr>
        </w:pPrChange>
      </w:pPr>
      <w:del w:id="275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9B30A7B" w14:textId="252214C3" w:rsidR="0075199A" w:rsidRPr="007C3AE7" w:rsidDel="000561F4" w:rsidRDefault="0075199A" w:rsidP="000561F4">
      <w:pPr>
        <w:spacing w:after="0"/>
        <w:ind w:firstLine="720"/>
        <w:rPr>
          <w:del w:id="276" w:author="ssimoes" w:date="2022-05-01T23:06:00Z"/>
          <w:lang w:val="pt-PT"/>
        </w:rPr>
        <w:pPrChange w:id="277" w:author="ssimoes" w:date="2022-05-01T23:06:00Z">
          <w:pPr>
            <w:spacing w:after="0"/>
            <w:ind w:left="-5" w:hanging="10"/>
          </w:pPr>
        </w:pPrChange>
      </w:pPr>
      <w:del w:id="278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4A5CEA7" w14:textId="6F825DDA" w:rsidR="0075199A" w:rsidRPr="007C3AE7" w:rsidDel="000561F4" w:rsidRDefault="0075199A" w:rsidP="000561F4">
      <w:pPr>
        <w:spacing w:after="0"/>
        <w:ind w:firstLine="720"/>
        <w:rPr>
          <w:del w:id="279" w:author="ssimoes" w:date="2022-05-01T23:06:00Z"/>
          <w:lang w:val="pt-PT"/>
        </w:rPr>
        <w:pPrChange w:id="280" w:author="ssimoes" w:date="2022-05-01T23:06:00Z">
          <w:pPr>
            <w:spacing w:after="0"/>
            <w:ind w:left="-5" w:hanging="10"/>
          </w:pPr>
        </w:pPrChange>
      </w:pPr>
      <w:del w:id="281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67F59875" w14:textId="70F1009C" w:rsidR="0075199A" w:rsidDel="000561F4" w:rsidRDefault="0075199A" w:rsidP="000561F4">
      <w:pPr>
        <w:pStyle w:val="Standard"/>
        <w:spacing w:before="0" w:after="0"/>
        <w:ind w:firstLine="720"/>
        <w:rPr>
          <w:del w:id="282" w:author="ssimoes" w:date="2022-05-01T23:06:00Z"/>
          <w:sz w:val="20"/>
          <w:lang w:val="pt-PT"/>
        </w:rPr>
        <w:pPrChange w:id="283" w:author="ssimoes" w:date="2022-05-01T23:06:00Z">
          <w:pPr>
            <w:pStyle w:val="Standard"/>
            <w:spacing w:before="0" w:after="0"/>
          </w:pPr>
        </w:pPrChange>
      </w:pPr>
      <w:del w:id="284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AD08490" w14:textId="68B1546F" w:rsidR="006F3506" w:rsidDel="000561F4" w:rsidRDefault="006F3506" w:rsidP="000561F4">
      <w:pPr>
        <w:pStyle w:val="Standard"/>
        <w:spacing w:before="0" w:after="0"/>
        <w:ind w:firstLine="720"/>
        <w:rPr>
          <w:del w:id="285" w:author="ssimoes" w:date="2022-05-01T23:06:00Z"/>
          <w:sz w:val="20"/>
          <w:lang w:val="pt-PT"/>
        </w:rPr>
        <w:pPrChange w:id="286" w:author="ssimoes" w:date="2022-05-01T23:06:00Z">
          <w:pPr>
            <w:pStyle w:val="Standard"/>
            <w:spacing w:before="0" w:after="0"/>
          </w:pPr>
        </w:pPrChange>
      </w:pPr>
    </w:p>
    <w:p w14:paraId="75C601DE" w14:textId="59489947" w:rsidR="005A600B" w:rsidRPr="0001458C" w:rsidDel="000561F4" w:rsidRDefault="005A600B" w:rsidP="000561F4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ind w:firstLine="720"/>
        <w:jc w:val="center"/>
        <w:rPr>
          <w:del w:id="287" w:author="ssimoes" w:date="2022-05-01T23:06:00Z"/>
          <w:rFonts w:cs="TimesNewRomanPSMT"/>
          <w:sz w:val="28"/>
          <w:szCs w:val="28"/>
          <w:lang w:val="pt-PT"/>
        </w:rPr>
        <w:pPrChange w:id="288" w:author="ssimoes" w:date="2022-05-01T23:06:00Z">
          <w:pPr>
            <w:pStyle w:val="Standard"/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shd w:val="clear" w:color="auto" w:fill="A6A6A6"/>
            <w:spacing w:after="0"/>
            <w:jc w:val="center"/>
          </w:pPr>
        </w:pPrChange>
      </w:pPr>
      <w:del w:id="289" w:author="ssimoes" w:date="2022-05-01T23:06:00Z">
        <w:r w:rsidRPr="0001458C" w:rsidDel="000561F4">
          <w:rPr>
            <w:rFonts w:cs="TimesNewRomanPSMT"/>
            <w:sz w:val="28"/>
            <w:szCs w:val="28"/>
            <w:lang w:val="pt-PT"/>
          </w:rPr>
          <w:delText>Relatório Projeto 4.</w:delText>
        </w:r>
        <w:r w:rsidDel="000561F4">
          <w:rPr>
            <w:rFonts w:cs="TimesNewRomanPSMT"/>
            <w:sz w:val="28"/>
            <w:szCs w:val="28"/>
            <w:lang w:val="pt-PT"/>
          </w:rPr>
          <w:delText>4</w:delText>
        </w:r>
        <w:r w:rsidRPr="0001458C" w:rsidDel="000561F4">
          <w:rPr>
            <w:rFonts w:cs="TimesNewRomanPSMT"/>
            <w:sz w:val="28"/>
            <w:szCs w:val="28"/>
            <w:lang w:val="pt-PT"/>
          </w:rPr>
          <w:delText xml:space="preserve"> AED 2021/2022</w:delText>
        </w:r>
      </w:del>
    </w:p>
    <w:p w14:paraId="4842AAB1" w14:textId="512D2763" w:rsidR="005A600B" w:rsidRPr="0001458C" w:rsidDel="000561F4" w:rsidRDefault="005A600B" w:rsidP="000561F4">
      <w:pPr>
        <w:pStyle w:val="Standard"/>
        <w:spacing w:after="0"/>
        <w:ind w:firstLine="720"/>
        <w:rPr>
          <w:del w:id="290" w:author="ssimoes" w:date="2022-05-01T23:06:00Z"/>
          <w:rFonts w:cs="TimesNewRomanPS-BoldMT"/>
          <w:b/>
          <w:bCs/>
          <w:sz w:val="16"/>
          <w:szCs w:val="16"/>
          <w:lang w:val="pt-PT"/>
        </w:rPr>
        <w:pPrChange w:id="291" w:author="ssimoes" w:date="2022-05-01T23:06:00Z">
          <w:pPr>
            <w:pStyle w:val="Standard"/>
            <w:spacing w:after="0"/>
          </w:pPr>
        </w:pPrChange>
      </w:pPr>
    </w:p>
    <w:p w14:paraId="409B2AAF" w14:textId="3C085BC9" w:rsidR="005A600B" w:rsidRPr="00265B7C" w:rsidDel="000561F4" w:rsidRDefault="005A600B" w:rsidP="000561F4">
      <w:pPr>
        <w:pStyle w:val="Standard"/>
        <w:ind w:firstLine="720"/>
        <w:rPr>
          <w:del w:id="292" w:author="ssimoes" w:date="2022-05-01T23:06:00Z"/>
          <w:rFonts w:cs="Times New Roman"/>
          <w:sz w:val="20"/>
          <w:szCs w:val="20"/>
          <w:lang w:val="pt-PT"/>
        </w:rPr>
        <w:pPrChange w:id="293" w:author="ssimoes" w:date="2022-05-01T23:06:00Z">
          <w:pPr>
            <w:pStyle w:val="Standard"/>
          </w:pPr>
        </w:pPrChange>
      </w:pPr>
      <w:del w:id="294" w:author="ssimoes" w:date="2022-05-01T23:06:00Z">
        <w:r w:rsidRPr="00265B7C" w:rsidDel="000561F4">
          <w:rPr>
            <w:rFonts w:cs="Times New Roman"/>
            <w:sz w:val="20"/>
            <w:szCs w:val="20"/>
            <w:lang w:val="pt-PT"/>
          </w:rPr>
          <w:delText>Nome:                                                                                                                    Nº Estudante:</w:delText>
        </w:r>
      </w:del>
    </w:p>
    <w:p w14:paraId="1BC14202" w14:textId="397ADD78" w:rsidR="005A600B" w:rsidRPr="008F1755" w:rsidDel="000561F4" w:rsidRDefault="005A600B" w:rsidP="000561F4">
      <w:pPr>
        <w:pStyle w:val="Standard"/>
        <w:ind w:firstLine="720"/>
        <w:rPr>
          <w:del w:id="295" w:author="ssimoes" w:date="2022-05-01T23:06:00Z"/>
          <w:lang w:val="pt-PT"/>
        </w:rPr>
        <w:pPrChange w:id="296" w:author="ssimoes" w:date="2022-05-01T23:06:00Z">
          <w:pPr>
            <w:pStyle w:val="Standard"/>
          </w:pPr>
        </w:pPrChange>
      </w:pPr>
      <w:del w:id="297" w:author="ssimoes" w:date="2022-05-01T23:06:00Z">
        <w:r w:rsidDel="000561F4">
          <w:rPr>
            <w:rFonts w:cs="Times New Roman"/>
            <w:sz w:val="20"/>
            <w:szCs w:val="20"/>
            <w:lang w:val="pt-PT"/>
          </w:rPr>
          <w:delText>PL</w:delText>
        </w:r>
        <w:r w:rsidRPr="00265B7C" w:rsidDel="000561F4">
          <w:rPr>
            <w:rFonts w:cs="Times New Roman"/>
            <w:sz w:val="20"/>
            <w:szCs w:val="20"/>
            <w:lang w:val="pt-PT"/>
          </w:rPr>
          <w:delText xml:space="preserve"> (inscrição):                 </w:delText>
        </w:r>
        <w:r w:rsidRPr="00265B7C" w:rsidDel="000561F4">
          <w:rPr>
            <w:rFonts w:cs="Times New Roman"/>
            <w:i/>
            <w:iCs/>
            <w:sz w:val="20"/>
            <w:szCs w:val="20"/>
            <w:lang w:val="pt-PT"/>
          </w:rPr>
          <w:delText>L</w:delText>
        </w:r>
        <w:r w:rsidRPr="00265B7C" w:rsidDel="000561F4">
          <w:rPr>
            <w:rFonts w:cs="Times New Roman"/>
            <w:i/>
            <w:sz w:val="20"/>
            <w:szCs w:val="20"/>
            <w:lang w:val="pt-PT"/>
          </w:rPr>
          <w:delText xml:space="preserve">ogin </w:delText>
        </w:r>
        <w:r w:rsidRPr="00265B7C" w:rsidDel="000561F4">
          <w:rPr>
            <w:rFonts w:cs="Times New Roman"/>
            <w:sz w:val="20"/>
            <w:szCs w:val="20"/>
            <w:lang w:val="pt-PT"/>
          </w:rPr>
          <w:delText xml:space="preserve">no </w:delText>
        </w:r>
        <w:r w:rsidRPr="00265B7C" w:rsidDel="000561F4">
          <w:rPr>
            <w:rFonts w:cs="Times New Roman"/>
            <w:i/>
            <w:sz w:val="20"/>
            <w:szCs w:val="20"/>
            <w:lang w:val="pt-PT"/>
          </w:rPr>
          <w:delText>Mooshak:</w:delText>
        </w:r>
      </w:del>
    </w:p>
    <w:p w14:paraId="32B33AC4" w14:textId="398F040F" w:rsidR="007C3AE7" w:rsidDel="000561F4" w:rsidRDefault="007C3AE7" w:rsidP="000561F4">
      <w:pPr>
        <w:pStyle w:val="Standard"/>
        <w:spacing w:after="0" w:line="360" w:lineRule="auto"/>
        <w:ind w:firstLine="720"/>
        <w:jc w:val="left"/>
        <w:rPr>
          <w:del w:id="298" w:author="ssimoes" w:date="2022-05-01T23:06:00Z"/>
          <w:b/>
          <w:bCs/>
          <w:sz w:val="20"/>
          <w:szCs w:val="20"/>
          <w:lang w:val="pt-PT"/>
        </w:rPr>
        <w:pPrChange w:id="299" w:author="ssimoes" w:date="2022-05-01T23:06:00Z">
          <w:pPr>
            <w:pStyle w:val="Standard"/>
            <w:spacing w:after="0" w:line="360" w:lineRule="auto"/>
            <w:jc w:val="left"/>
          </w:pPr>
        </w:pPrChange>
      </w:pPr>
    </w:p>
    <w:p w14:paraId="1704A74E" w14:textId="3E9B8785" w:rsidR="00A642CB" w:rsidDel="000561F4" w:rsidRDefault="00A642CB" w:rsidP="000561F4">
      <w:pPr>
        <w:pStyle w:val="Standard"/>
        <w:spacing w:after="0" w:line="360" w:lineRule="auto"/>
        <w:ind w:firstLine="720"/>
        <w:jc w:val="left"/>
        <w:rPr>
          <w:del w:id="300" w:author="ssimoes" w:date="2022-05-01T23:06:00Z"/>
          <w:b/>
          <w:bCs/>
          <w:sz w:val="20"/>
          <w:szCs w:val="20"/>
          <w:lang w:val="pt-PT"/>
        </w:rPr>
        <w:pPrChange w:id="301" w:author="ssimoes" w:date="2022-05-01T23:06:00Z">
          <w:pPr>
            <w:pStyle w:val="Standard"/>
            <w:spacing w:after="0" w:line="360" w:lineRule="auto"/>
            <w:jc w:val="left"/>
          </w:pPr>
        </w:pPrChange>
      </w:pPr>
    </w:p>
    <w:p w14:paraId="4DD20814" w14:textId="06042895" w:rsidR="007C3AE7" w:rsidDel="000561F4" w:rsidRDefault="00555E34" w:rsidP="000561F4">
      <w:pPr>
        <w:pStyle w:val="Standard"/>
        <w:spacing w:after="0" w:line="360" w:lineRule="auto"/>
        <w:ind w:firstLine="720"/>
        <w:jc w:val="left"/>
        <w:rPr>
          <w:del w:id="302" w:author="ssimoes" w:date="2022-05-01T23:06:00Z"/>
          <w:b/>
          <w:bCs/>
          <w:sz w:val="20"/>
          <w:szCs w:val="20"/>
          <w:lang w:val="pt-PT"/>
        </w:rPr>
        <w:pPrChange w:id="303" w:author="ssimoes" w:date="2022-05-01T23:06:00Z">
          <w:pPr>
            <w:pStyle w:val="Standard"/>
            <w:spacing w:after="0" w:line="360" w:lineRule="auto"/>
            <w:jc w:val="left"/>
          </w:pPr>
        </w:pPrChange>
      </w:pPr>
      <w:del w:id="304" w:author="ssimoes" w:date="2022-05-01T23:06:00Z">
        <w:r w:rsidDel="000561F4">
          <w:rPr>
            <w:b/>
            <w:bCs/>
            <w:sz w:val="20"/>
            <w:szCs w:val="20"/>
            <w:lang w:val="pt-PT"/>
          </w:rPr>
          <w:delText>S1</w:delText>
        </w:r>
        <w:r w:rsidR="005A600B" w:rsidDel="000561F4">
          <w:rPr>
            <w:b/>
            <w:bCs/>
            <w:sz w:val="20"/>
            <w:szCs w:val="20"/>
            <w:lang w:val="pt-PT"/>
          </w:rPr>
          <w:delText xml:space="preserve"> - Tabela (complexidade temporal)</w:delText>
        </w:r>
        <w:r w:rsidR="005A600B" w:rsidDel="000561F4">
          <w:rPr>
            <w:b/>
            <w:bCs/>
            <w:sz w:val="20"/>
            <w:szCs w:val="20"/>
            <w:lang w:val="pt-PT"/>
          </w:rPr>
          <w:tab/>
        </w:r>
        <w:r w:rsidR="007C3AE7" w:rsidDel="000561F4">
          <w:rPr>
            <w:b/>
            <w:bCs/>
            <w:sz w:val="20"/>
            <w:szCs w:val="20"/>
            <w:lang w:val="pt-PT"/>
          </w:rPr>
          <w:tab/>
        </w:r>
        <w:r w:rsidR="007C3AE7"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delText>S2</w:delText>
        </w:r>
        <w:r w:rsidR="005A600B" w:rsidDel="000561F4">
          <w:rPr>
            <w:b/>
            <w:bCs/>
            <w:sz w:val="20"/>
            <w:szCs w:val="20"/>
            <w:lang w:val="pt-PT"/>
          </w:rPr>
          <w:delText xml:space="preserve"> - Tabela (complexidade temporal) </w:delText>
        </w:r>
      </w:del>
    </w:p>
    <w:p w14:paraId="6A776A63" w14:textId="68959765" w:rsidR="007C3AE7" w:rsidDel="000561F4" w:rsidRDefault="007C3AE7" w:rsidP="000561F4">
      <w:pPr>
        <w:pStyle w:val="Standard"/>
        <w:spacing w:after="0" w:line="360" w:lineRule="auto"/>
        <w:ind w:firstLine="720"/>
        <w:jc w:val="left"/>
        <w:rPr>
          <w:del w:id="305" w:author="ssimoes" w:date="2022-05-01T23:06:00Z"/>
          <w:b/>
          <w:bCs/>
          <w:sz w:val="20"/>
          <w:szCs w:val="20"/>
          <w:lang w:val="pt-PT"/>
        </w:rPr>
        <w:pPrChange w:id="306" w:author="ssimoes" w:date="2022-05-01T23:06:00Z">
          <w:pPr>
            <w:pStyle w:val="Standard"/>
            <w:spacing w:after="0" w:line="360" w:lineRule="auto"/>
            <w:jc w:val="left"/>
          </w:pPr>
        </w:pPrChange>
      </w:pPr>
    </w:p>
    <w:p w14:paraId="6860902F" w14:textId="4DDDF188" w:rsidR="007C3AE7" w:rsidDel="000561F4" w:rsidRDefault="007C3AE7" w:rsidP="000561F4">
      <w:pPr>
        <w:pStyle w:val="Standard"/>
        <w:spacing w:after="0" w:line="360" w:lineRule="auto"/>
        <w:ind w:firstLine="720"/>
        <w:jc w:val="left"/>
        <w:rPr>
          <w:del w:id="307" w:author="ssimoes" w:date="2022-05-01T23:06:00Z"/>
          <w:b/>
          <w:bCs/>
          <w:sz w:val="20"/>
          <w:szCs w:val="20"/>
          <w:lang w:val="pt-PT"/>
        </w:rPr>
        <w:pPrChange w:id="308" w:author="ssimoes" w:date="2022-05-01T23:06:00Z">
          <w:pPr>
            <w:pStyle w:val="Standard"/>
            <w:spacing w:after="0" w:line="360" w:lineRule="auto"/>
            <w:jc w:val="left"/>
          </w:pPr>
        </w:pPrChange>
      </w:pPr>
    </w:p>
    <w:p w14:paraId="18B28084" w14:textId="5687C133" w:rsidR="007C3AE7" w:rsidDel="000561F4" w:rsidRDefault="007C3AE7" w:rsidP="000561F4">
      <w:pPr>
        <w:pStyle w:val="Standard"/>
        <w:spacing w:after="0" w:line="360" w:lineRule="auto"/>
        <w:ind w:firstLine="720"/>
        <w:jc w:val="left"/>
        <w:rPr>
          <w:del w:id="309" w:author="ssimoes" w:date="2022-05-01T23:06:00Z"/>
          <w:b/>
          <w:bCs/>
          <w:sz w:val="20"/>
          <w:szCs w:val="20"/>
          <w:lang w:val="pt-PT"/>
        </w:rPr>
        <w:pPrChange w:id="310" w:author="ssimoes" w:date="2022-05-01T23:06:00Z">
          <w:pPr>
            <w:pStyle w:val="Standard"/>
            <w:spacing w:after="0" w:line="360" w:lineRule="auto"/>
            <w:jc w:val="left"/>
          </w:pPr>
        </w:pPrChange>
      </w:pPr>
    </w:p>
    <w:p w14:paraId="1D692339" w14:textId="310BB6B7" w:rsidR="007C3AE7" w:rsidDel="000561F4" w:rsidRDefault="007C3AE7" w:rsidP="000561F4">
      <w:pPr>
        <w:pStyle w:val="Standard"/>
        <w:spacing w:after="0" w:line="360" w:lineRule="auto"/>
        <w:ind w:firstLine="720"/>
        <w:jc w:val="left"/>
        <w:rPr>
          <w:del w:id="311" w:author="ssimoes" w:date="2022-05-01T23:06:00Z"/>
          <w:b/>
          <w:bCs/>
          <w:sz w:val="20"/>
          <w:szCs w:val="20"/>
          <w:lang w:val="pt-PT"/>
        </w:rPr>
        <w:pPrChange w:id="312" w:author="ssimoes" w:date="2022-05-01T23:06:00Z">
          <w:pPr>
            <w:pStyle w:val="Standard"/>
            <w:spacing w:after="0" w:line="360" w:lineRule="auto"/>
            <w:jc w:val="left"/>
          </w:pPr>
        </w:pPrChange>
      </w:pPr>
    </w:p>
    <w:p w14:paraId="702B9229" w14:textId="296D679E" w:rsidR="007C3AE7" w:rsidDel="000561F4" w:rsidRDefault="007C3AE7" w:rsidP="000561F4">
      <w:pPr>
        <w:pStyle w:val="Standard"/>
        <w:spacing w:after="0" w:line="360" w:lineRule="auto"/>
        <w:ind w:firstLine="720"/>
        <w:jc w:val="left"/>
        <w:rPr>
          <w:del w:id="313" w:author="ssimoes" w:date="2022-05-01T23:06:00Z"/>
          <w:b/>
          <w:bCs/>
          <w:sz w:val="20"/>
          <w:szCs w:val="20"/>
          <w:lang w:val="pt-PT"/>
        </w:rPr>
        <w:pPrChange w:id="314" w:author="ssimoes" w:date="2022-05-01T23:06:00Z">
          <w:pPr>
            <w:pStyle w:val="Standard"/>
            <w:spacing w:after="0" w:line="360" w:lineRule="auto"/>
            <w:jc w:val="left"/>
          </w:pPr>
        </w:pPrChange>
      </w:pPr>
    </w:p>
    <w:p w14:paraId="1A8F7364" w14:textId="652CE9C5" w:rsidR="00A642CB" w:rsidDel="000561F4" w:rsidRDefault="00A642CB" w:rsidP="000561F4">
      <w:pPr>
        <w:pStyle w:val="Standard"/>
        <w:spacing w:after="0" w:line="360" w:lineRule="auto"/>
        <w:ind w:firstLine="720"/>
        <w:jc w:val="left"/>
        <w:rPr>
          <w:del w:id="315" w:author="ssimoes" w:date="2022-05-01T23:06:00Z"/>
          <w:b/>
          <w:bCs/>
          <w:sz w:val="20"/>
          <w:szCs w:val="20"/>
          <w:lang w:val="pt-PT"/>
        </w:rPr>
        <w:pPrChange w:id="316" w:author="ssimoes" w:date="2022-05-01T23:06:00Z">
          <w:pPr>
            <w:pStyle w:val="Standard"/>
            <w:spacing w:after="0" w:line="360" w:lineRule="auto"/>
            <w:jc w:val="left"/>
          </w:pPr>
        </w:pPrChange>
      </w:pPr>
    </w:p>
    <w:p w14:paraId="724951FF" w14:textId="07110E73" w:rsidR="007C3AE7" w:rsidDel="000561F4" w:rsidRDefault="007C3AE7" w:rsidP="000561F4">
      <w:pPr>
        <w:pStyle w:val="Standard"/>
        <w:spacing w:after="0" w:line="360" w:lineRule="auto"/>
        <w:ind w:firstLine="720"/>
        <w:jc w:val="left"/>
        <w:rPr>
          <w:del w:id="317" w:author="ssimoes" w:date="2022-05-01T23:06:00Z"/>
          <w:b/>
          <w:bCs/>
          <w:sz w:val="20"/>
          <w:szCs w:val="20"/>
          <w:lang w:val="pt-PT"/>
        </w:rPr>
        <w:pPrChange w:id="318" w:author="ssimoes" w:date="2022-05-01T23:06:00Z">
          <w:pPr>
            <w:pStyle w:val="Standard"/>
            <w:spacing w:after="0" w:line="360" w:lineRule="auto"/>
            <w:jc w:val="left"/>
          </w:pPr>
        </w:pPrChange>
      </w:pPr>
    </w:p>
    <w:p w14:paraId="2E7DBE49" w14:textId="34640A20" w:rsidR="00A642CB" w:rsidDel="000561F4" w:rsidRDefault="00A642CB" w:rsidP="000561F4">
      <w:pPr>
        <w:pStyle w:val="Standard"/>
        <w:spacing w:after="0" w:line="360" w:lineRule="auto"/>
        <w:ind w:firstLine="720"/>
        <w:jc w:val="left"/>
        <w:rPr>
          <w:del w:id="319" w:author="ssimoes" w:date="2022-05-01T23:06:00Z"/>
          <w:b/>
          <w:bCs/>
          <w:sz w:val="20"/>
          <w:szCs w:val="20"/>
          <w:lang w:val="pt-PT"/>
        </w:rPr>
        <w:pPrChange w:id="320" w:author="ssimoes" w:date="2022-05-01T23:06:00Z">
          <w:pPr>
            <w:pStyle w:val="Standard"/>
            <w:spacing w:after="0" w:line="360" w:lineRule="auto"/>
            <w:jc w:val="left"/>
          </w:pPr>
        </w:pPrChange>
      </w:pPr>
    </w:p>
    <w:p w14:paraId="747C4082" w14:textId="7CE537E0" w:rsidR="007C3AE7" w:rsidDel="000561F4" w:rsidRDefault="007C3AE7" w:rsidP="000561F4">
      <w:pPr>
        <w:pStyle w:val="Standard"/>
        <w:spacing w:after="0" w:line="360" w:lineRule="auto"/>
        <w:ind w:firstLine="720"/>
        <w:jc w:val="left"/>
        <w:rPr>
          <w:del w:id="321" w:author="ssimoes" w:date="2022-05-01T23:06:00Z"/>
          <w:b/>
          <w:bCs/>
          <w:sz w:val="20"/>
          <w:szCs w:val="20"/>
          <w:lang w:val="pt-PT"/>
        </w:rPr>
        <w:pPrChange w:id="322" w:author="ssimoes" w:date="2022-05-01T23:06:00Z">
          <w:pPr>
            <w:pStyle w:val="Standard"/>
            <w:spacing w:after="0" w:line="360" w:lineRule="auto"/>
            <w:jc w:val="left"/>
          </w:pPr>
        </w:pPrChange>
      </w:pPr>
    </w:p>
    <w:p w14:paraId="3A30AEBE" w14:textId="009D8CCE" w:rsidR="007C3AE7" w:rsidDel="000561F4" w:rsidRDefault="007C3AE7" w:rsidP="000561F4">
      <w:pPr>
        <w:pStyle w:val="Standard"/>
        <w:spacing w:after="0" w:line="360" w:lineRule="auto"/>
        <w:ind w:firstLine="720"/>
        <w:jc w:val="left"/>
        <w:rPr>
          <w:del w:id="323" w:author="ssimoes" w:date="2022-05-01T23:06:00Z"/>
          <w:b/>
          <w:bCs/>
          <w:sz w:val="20"/>
          <w:szCs w:val="20"/>
          <w:lang w:val="pt-PT"/>
        </w:rPr>
        <w:pPrChange w:id="324" w:author="ssimoes" w:date="2022-05-01T23:06:00Z">
          <w:pPr>
            <w:pStyle w:val="Standard"/>
            <w:spacing w:after="0" w:line="360" w:lineRule="auto"/>
            <w:jc w:val="left"/>
          </w:pPr>
        </w:pPrChange>
      </w:pPr>
    </w:p>
    <w:p w14:paraId="7864FCB3" w14:textId="372F7B33" w:rsidR="002614B8" w:rsidDel="000561F4" w:rsidRDefault="002614B8" w:rsidP="000561F4">
      <w:pPr>
        <w:pStyle w:val="Standard"/>
        <w:spacing w:after="0" w:line="360" w:lineRule="auto"/>
        <w:ind w:firstLine="720"/>
        <w:jc w:val="left"/>
        <w:rPr>
          <w:del w:id="325" w:author="ssimoes" w:date="2022-05-01T23:06:00Z"/>
          <w:b/>
          <w:bCs/>
          <w:sz w:val="20"/>
          <w:szCs w:val="20"/>
          <w:lang w:val="pt-PT"/>
        </w:rPr>
        <w:pPrChange w:id="326" w:author="ssimoes" w:date="2022-05-01T23:06:00Z">
          <w:pPr>
            <w:pStyle w:val="Standard"/>
            <w:spacing w:after="0" w:line="360" w:lineRule="auto"/>
            <w:jc w:val="left"/>
          </w:pPr>
        </w:pPrChange>
      </w:pPr>
    </w:p>
    <w:p w14:paraId="62F4A6DF" w14:textId="30F8B800" w:rsidR="005A600B" w:rsidDel="000561F4" w:rsidRDefault="00555E34" w:rsidP="000561F4">
      <w:pPr>
        <w:pStyle w:val="Standard"/>
        <w:spacing w:after="0" w:line="360" w:lineRule="auto"/>
        <w:ind w:firstLine="720"/>
        <w:jc w:val="left"/>
        <w:rPr>
          <w:del w:id="327" w:author="ssimoes" w:date="2022-05-01T23:06:00Z"/>
          <w:b/>
          <w:bCs/>
          <w:sz w:val="20"/>
          <w:szCs w:val="20"/>
          <w:lang w:val="pt-PT"/>
        </w:rPr>
        <w:pPrChange w:id="328" w:author="ssimoes" w:date="2022-05-01T23:06:00Z">
          <w:pPr>
            <w:pStyle w:val="Standard"/>
            <w:spacing w:after="0" w:line="360" w:lineRule="auto"/>
            <w:jc w:val="left"/>
          </w:pPr>
        </w:pPrChange>
      </w:pPr>
      <w:del w:id="329" w:author="ssimoes" w:date="2022-05-01T23:06:00Z">
        <w:r w:rsidDel="000561F4">
          <w:rPr>
            <w:b/>
            <w:bCs/>
            <w:sz w:val="20"/>
            <w:szCs w:val="20"/>
            <w:lang w:val="pt-PT"/>
          </w:rPr>
          <w:delText>S3</w:delText>
        </w:r>
        <w:r w:rsidR="005A600B" w:rsidDel="000561F4">
          <w:rPr>
            <w:b/>
            <w:bCs/>
            <w:sz w:val="20"/>
            <w:szCs w:val="20"/>
            <w:lang w:val="pt-PT"/>
          </w:rPr>
          <w:delText xml:space="preserve"> - Tabela (complexidade temporal)</w:delText>
        </w:r>
        <w:r w:rsidR="005A600B" w:rsidDel="000561F4">
          <w:rPr>
            <w:b/>
            <w:bCs/>
            <w:sz w:val="20"/>
            <w:szCs w:val="20"/>
            <w:lang w:val="pt-PT"/>
          </w:rPr>
          <w:tab/>
        </w:r>
        <w:r w:rsidR="005A600B" w:rsidDel="000561F4">
          <w:rPr>
            <w:b/>
            <w:bCs/>
            <w:sz w:val="20"/>
            <w:szCs w:val="20"/>
            <w:lang w:val="pt-PT"/>
          </w:rPr>
          <w:tab/>
        </w:r>
        <w:r w:rsidR="005A600B"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delText>S4</w:delText>
        </w:r>
        <w:r w:rsidR="005A600B" w:rsidDel="000561F4">
          <w:rPr>
            <w:b/>
            <w:bCs/>
            <w:sz w:val="20"/>
            <w:szCs w:val="20"/>
            <w:lang w:val="pt-PT"/>
          </w:rPr>
          <w:delText xml:space="preserve"> - Tabela (complexidade temporal) </w:delText>
        </w:r>
      </w:del>
    </w:p>
    <w:p w14:paraId="20E1FF26" w14:textId="50B7A015" w:rsidR="007C3AE7" w:rsidDel="000561F4" w:rsidRDefault="007C3AE7" w:rsidP="000561F4">
      <w:pPr>
        <w:pStyle w:val="Standard"/>
        <w:spacing w:after="0" w:line="360" w:lineRule="auto"/>
        <w:ind w:firstLine="720"/>
        <w:rPr>
          <w:del w:id="330" w:author="ssimoes" w:date="2022-05-01T23:06:00Z"/>
          <w:sz w:val="20"/>
          <w:szCs w:val="20"/>
          <w:lang w:val="pt-PT"/>
        </w:rPr>
        <w:pPrChange w:id="331" w:author="ssimoes" w:date="2022-05-01T23:06:00Z">
          <w:pPr>
            <w:pStyle w:val="Standard"/>
            <w:spacing w:after="0" w:line="360" w:lineRule="auto"/>
          </w:pPr>
        </w:pPrChange>
      </w:pPr>
    </w:p>
    <w:p w14:paraId="77EFD22C" w14:textId="2F85156E" w:rsidR="007C3AE7" w:rsidDel="000561F4" w:rsidRDefault="007C3AE7" w:rsidP="000561F4">
      <w:pPr>
        <w:pStyle w:val="Standard"/>
        <w:spacing w:after="0" w:line="360" w:lineRule="auto"/>
        <w:ind w:firstLine="720"/>
        <w:rPr>
          <w:del w:id="332" w:author="ssimoes" w:date="2022-05-01T23:06:00Z"/>
          <w:sz w:val="20"/>
          <w:szCs w:val="20"/>
          <w:lang w:val="pt-PT"/>
        </w:rPr>
        <w:pPrChange w:id="333" w:author="ssimoes" w:date="2022-05-01T23:06:00Z">
          <w:pPr>
            <w:pStyle w:val="Standard"/>
            <w:spacing w:after="0" w:line="360" w:lineRule="auto"/>
          </w:pPr>
        </w:pPrChange>
      </w:pPr>
    </w:p>
    <w:p w14:paraId="3DDF223A" w14:textId="1F93E199" w:rsidR="007C3AE7" w:rsidDel="000561F4" w:rsidRDefault="007C3AE7" w:rsidP="000561F4">
      <w:pPr>
        <w:pStyle w:val="Standard"/>
        <w:spacing w:after="0" w:line="360" w:lineRule="auto"/>
        <w:ind w:firstLine="720"/>
        <w:rPr>
          <w:del w:id="334" w:author="ssimoes" w:date="2022-05-01T23:06:00Z"/>
          <w:sz w:val="20"/>
          <w:szCs w:val="20"/>
          <w:lang w:val="pt-PT"/>
        </w:rPr>
        <w:pPrChange w:id="335" w:author="ssimoes" w:date="2022-05-01T23:06:00Z">
          <w:pPr>
            <w:pStyle w:val="Standard"/>
            <w:spacing w:after="0" w:line="360" w:lineRule="auto"/>
          </w:pPr>
        </w:pPrChange>
      </w:pPr>
    </w:p>
    <w:p w14:paraId="62825CEB" w14:textId="07426CBF" w:rsidR="007C3AE7" w:rsidDel="000561F4" w:rsidRDefault="007C3AE7" w:rsidP="000561F4">
      <w:pPr>
        <w:pStyle w:val="Standard"/>
        <w:spacing w:after="0" w:line="360" w:lineRule="auto"/>
        <w:ind w:firstLine="720"/>
        <w:rPr>
          <w:del w:id="336" w:author="ssimoes" w:date="2022-05-01T23:06:00Z"/>
          <w:sz w:val="20"/>
          <w:szCs w:val="20"/>
          <w:lang w:val="pt-PT"/>
        </w:rPr>
        <w:pPrChange w:id="337" w:author="ssimoes" w:date="2022-05-01T23:06:00Z">
          <w:pPr>
            <w:pStyle w:val="Standard"/>
            <w:spacing w:after="0" w:line="360" w:lineRule="auto"/>
          </w:pPr>
        </w:pPrChange>
      </w:pPr>
    </w:p>
    <w:p w14:paraId="587707DE" w14:textId="1A529DC7" w:rsidR="007C3AE7" w:rsidDel="000561F4" w:rsidRDefault="007C3AE7" w:rsidP="000561F4">
      <w:pPr>
        <w:pStyle w:val="Standard"/>
        <w:spacing w:after="0" w:line="360" w:lineRule="auto"/>
        <w:ind w:firstLine="720"/>
        <w:rPr>
          <w:del w:id="338" w:author="ssimoes" w:date="2022-05-01T23:06:00Z"/>
          <w:sz w:val="20"/>
          <w:szCs w:val="20"/>
          <w:lang w:val="pt-PT"/>
        </w:rPr>
        <w:pPrChange w:id="339" w:author="ssimoes" w:date="2022-05-01T23:06:00Z">
          <w:pPr>
            <w:pStyle w:val="Standard"/>
            <w:spacing w:after="0" w:line="360" w:lineRule="auto"/>
          </w:pPr>
        </w:pPrChange>
      </w:pPr>
    </w:p>
    <w:p w14:paraId="653B4C51" w14:textId="6E7B8C38" w:rsidR="007C3AE7" w:rsidDel="000561F4" w:rsidRDefault="007C3AE7" w:rsidP="000561F4">
      <w:pPr>
        <w:pStyle w:val="Standard"/>
        <w:spacing w:after="0" w:line="360" w:lineRule="auto"/>
        <w:ind w:firstLine="720"/>
        <w:rPr>
          <w:del w:id="340" w:author="ssimoes" w:date="2022-05-01T23:06:00Z"/>
          <w:sz w:val="20"/>
          <w:szCs w:val="20"/>
          <w:lang w:val="pt-PT"/>
        </w:rPr>
        <w:pPrChange w:id="341" w:author="ssimoes" w:date="2022-05-01T23:06:00Z">
          <w:pPr>
            <w:pStyle w:val="Standard"/>
            <w:spacing w:after="0" w:line="360" w:lineRule="auto"/>
          </w:pPr>
        </w:pPrChange>
      </w:pPr>
    </w:p>
    <w:p w14:paraId="22F5AE40" w14:textId="14BF31A3" w:rsidR="007C3AE7" w:rsidDel="000561F4" w:rsidRDefault="007C3AE7" w:rsidP="000561F4">
      <w:pPr>
        <w:pStyle w:val="Standard"/>
        <w:spacing w:after="0" w:line="360" w:lineRule="auto"/>
        <w:ind w:firstLine="720"/>
        <w:rPr>
          <w:del w:id="342" w:author="ssimoes" w:date="2022-05-01T23:06:00Z"/>
          <w:sz w:val="20"/>
          <w:szCs w:val="20"/>
          <w:lang w:val="pt-PT"/>
        </w:rPr>
        <w:pPrChange w:id="343" w:author="ssimoes" w:date="2022-05-01T23:06:00Z">
          <w:pPr>
            <w:pStyle w:val="Standard"/>
            <w:spacing w:after="0" w:line="360" w:lineRule="auto"/>
          </w:pPr>
        </w:pPrChange>
      </w:pPr>
    </w:p>
    <w:p w14:paraId="51BF3C58" w14:textId="05E00645" w:rsidR="007C3AE7" w:rsidDel="000561F4" w:rsidRDefault="007C3AE7" w:rsidP="000561F4">
      <w:pPr>
        <w:pStyle w:val="Standard"/>
        <w:spacing w:after="0" w:line="360" w:lineRule="auto"/>
        <w:ind w:firstLine="720"/>
        <w:rPr>
          <w:del w:id="344" w:author="ssimoes" w:date="2022-05-01T23:06:00Z"/>
          <w:sz w:val="20"/>
          <w:szCs w:val="20"/>
          <w:lang w:val="pt-PT"/>
        </w:rPr>
        <w:pPrChange w:id="345" w:author="ssimoes" w:date="2022-05-01T23:06:00Z">
          <w:pPr>
            <w:pStyle w:val="Standard"/>
            <w:spacing w:after="0" w:line="360" w:lineRule="auto"/>
          </w:pPr>
        </w:pPrChange>
      </w:pPr>
    </w:p>
    <w:p w14:paraId="1059C684" w14:textId="7E5D468D" w:rsidR="00A642CB" w:rsidDel="000561F4" w:rsidRDefault="00A642CB" w:rsidP="000561F4">
      <w:pPr>
        <w:pStyle w:val="Standard"/>
        <w:spacing w:after="0" w:line="360" w:lineRule="auto"/>
        <w:ind w:firstLine="720"/>
        <w:rPr>
          <w:del w:id="346" w:author="ssimoes" w:date="2022-05-01T23:06:00Z"/>
          <w:sz w:val="20"/>
          <w:szCs w:val="20"/>
          <w:lang w:val="pt-PT"/>
        </w:rPr>
        <w:pPrChange w:id="347" w:author="ssimoes" w:date="2022-05-01T23:06:00Z">
          <w:pPr>
            <w:pStyle w:val="Standard"/>
            <w:spacing w:after="0" w:line="360" w:lineRule="auto"/>
          </w:pPr>
        </w:pPrChange>
      </w:pPr>
    </w:p>
    <w:p w14:paraId="1E77C26A" w14:textId="5B6885FC" w:rsidR="00A642CB" w:rsidDel="000561F4" w:rsidRDefault="00A642CB" w:rsidP="000561F4">
      <w:pPr>
        <w:pStyle w:val="Standard"/>
        <w:spacing w:after="0" w:line="360" w:lineRule="auto"/>
        <w:ind w:firstLine="720"/>
        <w:rPr>
          <w:del w:id="348" w:author="ssimoes" w:date="2022-05-01T23:06:00Z"/>
          <w:sz w:val="20"/>
          <w:szCs w:val="20"/>
          <w:lang w:val="pt-PT"/>
        </w:rPr>
        <w:pPrChange w:id="349" w:author="ssimoes" w:date="2022-05-01T23:06:00Z">
          <w:pPr>
            <w:pStyle w:val="Standard"/>
            <w:spacing w:after="0" w:line="360" w:lineRule="auto"/>
          </w:pPr>
        </w:pPrChange>
      </w:pPr>
    </w:p>
    <w:p w14:paraId="477E0203" w14:textId="53E8EAA3" w:rsidR="00A642CB" w:rsidDel="000561F4" w:rsidRDefault="00A642CB" w:rsidP="000561F4">
      <w:pPr>
        <w:pStyle w:val="Standard"/>
        <w:spacing w:after="0" w:line="360" w:lineRule="auto"/>
        <w:ind w:firstLine="720"/>
        <w:rPr>
          <w:del w:id="350" w:author="ssimoes" w:date="2022-05-01T23:06:00Z"/>
          <w:sz w:val="20"/>
          <w:szCs w:val="20"/>
          <w:lang w:val="pt-PT"/>
        </w:rPr>
        <w:pPrChange w:id="351" w:author="ssimoes" w:date="2022-05-01T23:06:00Z">
          <w:pPr>
            <w:pStyle w:val="Standard"/>
            <w:spacing w:after="0" w:line="360" w:lineRule="auto"/>
          </w:pPr>
        </w:pPrChange>
      </w:pPr>
    </w:p>
    <w:p w14:paraId="0EC53500" w14:textId="297E641B" w:rsidR="00A642CB" w:rsidDel="000561F4" w:rsidRDefault="00A642CB" w:rsidP="000561F4">
      <w:pPr>
        <w:pStyle w:val="Standard"/>
        <w:spacing w:after="0" w:line="360" w:lineRule="auto"/>
        <w:ind w:firstLine="720"/>
        <w:rPr>
          <w:del w:id="352" w:author="ssimoes" w:date="2022-05-01T23:06:00Z"/>
          <w:sz w:val="20"/>
          <w:szCs w:val="20"/>
          <w:lang w:val="pt-PT"/>
        </w:rPr>
        <w:pPrChange w:id="353" w:author="ssimoes" w:date="2022-05-01T23:06:00Z">
          <w:pPr>
            <w:pStyle w:val="Standard"/>
            <w:spacing w:after="0" w:line="360" w:lineRule="auto"/>
          </w:pPr>
        </w:pPrChange>
      </w:pPr>
    </w:p>
    <w:p w14:paraId="0D56FD38" w14:textId="70D32112" w:rsidR="00A642CB" w:rsidDel="000561F4" w:rsidRDefault="00A642CB" w:rsidP="000561F4">
      <w:pPr>
        <w:pStyle w:val="Standard"/>
        <w:spacing w:after="0" w:line="360" w:lineRule="auto"/>
        <w:ind w:firstLine="720"/>
        <w:rPr>
          <w:del w:id="354" w:author="ssimoes" w:date="2022-05-01T23:06:00Z"/>
          <w:sz w:val="20"/>
          <w:szCs w:val="20"/>
          <w:lang w:val="pt-PT"/>
        </w:rPr>
        <w:pPrChange w:id="355" w:author="ssimoes" w:date="2022-05-01T23:06:00Z">
          <w:pPr>
            <w:pStyle w:val="Standard"/>
            <w:spacing w:after="0" w:line="360" w:lineRule="auto"/>
          </w:pPr>
        </w:pPrChange>
      </w:pPr>
    </w:p>
    <w:p w14:paraId="0A4F3334" w14:textId="6EA89165" w:rsidR="00A642CB" w:rsidDel="000561F4" w:rsidRDefault="00A642CB" w:rsidP="000561F4">
      <w:pPr>
        <w:pStyle w:val="Standard"/>
        <w:spacing w:after="0" w:line="360" w:lineRule="auto"/>
        <w:ind w:firstLine="720"/>
        <w:rPr>
          <w:del w:id="356" w:author="ssimoes" w:date="2022-05-01T23:06:00Z"/>
          <w:sz w:val="20"/>
          <w:szCs w:val="20"/>
          <w:lang w:val="pt-PT"/>
        </w:rPr>
        <w:pPrChange w:id="357" w:author="ssimoes" w:date="2022-05-01T23:06:00Z">
          <w:pPr>
            <w:pStyle w:val="Standard"/>
            <w:spacing w:after="0" w:line="360" w:lineRule="auto"/>
          </w:pPr>
        </w:pPrChange>
      </w:pPr>
    </w:p>
    <w:p w14:paraId="7C771DB1" w14:textId="53DEB239" w:rsidR="002614B8" w:rsidDel="000561F4" w:rsidRDefault="002614B8" w:rsidP="000561F4">
      <w:pPr>
        <w:pStyle w:val="Standard"/>
        <w:spacing w:after="0" w:line="360" w:lineRule="auto"/>
        <w:ind w:firstLine="720"/>
        <w:rPr>
          <w:del w:id="358" w:author="ssimoes" w:date="2022-05-01T23:06:00Z"/>
          <w:sz w:val="20"/>
          <w:szCs w:val="20"/>
          <w:lang w:val="pt-PT"/>
        </w:rPr>
        <w:pPrChange w:id="359" w:author="ssimoes" w:date="2022-05-01T23:06:00Z">
          <w:pPr>
            <w:pStyle w:val="Standard"/>
            <w:spacing w:after="0" w:line="360" w:lineRule="auto"/>
          </w:pPr>
        </w:pPrChange>
      </w:pPr>
    </w:p>
    <w:p w14:paraId="7349994A" w14:textId="21680927" w:rsidR="007C3AE7" w:rsidDel="000561F4" w:rsidRDefault="007C3AE7" w:rsidP="000561F4">
      <w:pPr>
        <w:pStyle w:val="Standard"/>
        <w:spacing w:after="0" w:line="360" w:lineRule="auto"/>
        <w:ind w:firstLine="720"/>
        <w:rPr>
          <w:del w:id="360" w:author="ssimoes" w:date="2022-05-01T23:06:00Z"/>
          <w:sz w:val="20"/>
          <w:szCs w:val="20"/>
          <w:lang w:val="pt-PT"/>
        </w:rPr>
        <w:pPrChange w:id="361" w:author="ssimoes" w:date="2022-05-01T23:06:00Z">
          <w:pPr>
            <w:pStyle w:val="Standard"/>
            <w:spacing w:after="0" w:line="360" w:lineRule="auto"/>
          </w:pPr>
        </w:pPrChange>
      </w:pPr>
    </w:p>
    <w:p w14:paraId="08F2AE91" w14:textId="65C30CCE" w:rsidR="007C3AE7" w:rsidRPr="007C3AE7" w:rsidDel="000561F4" w:rsidRDefault="00EB5F18" w:rsidP="000561F4">
      <w:pPr>
        <w:pStyle w:val="Standard"/>
        <w:spacing w:after="0" w:line="360" w:lineRule="auto"/>
        <w:ind w:firstLine="720"/>
        <w:rPr>
          <w:del w:id="362" w:author="ssimoes" w:date="2022-05-01T23:06:00Z"/>
          <w:b/>
          <w:bCs/>
          <w:sz w:val="20"/>
          <w:szCs w:val="20"/>
          <w:lang w:val="pt-PT"/>
        </w:rPr>
        <w:pPrChange w:id="363" w:author="ssimoes" w:date="2022-05-01T23:06:00Z">
          <w:pPr>
            <w:pStyle w:val="Standard"/>
            <w:spacing w:after="0" w:line="360" w:lineRule="auto"/>
          </w:pPr>
        </w:pPrChange>
      </w:pPr>
      <w:del w:id="364" w:author="ssimoes" w:date="2022-05-01T23:06:00Z">
        <w:r w:rsidRPr="007C3AE7" w:rsidDel="000561F4">
          <w:rPr>
            <w:b/>
            <w:bCs/>
            <w:sz w:val="20"/>
            <w:szCs w:val="20"/>
            <w:lang w:val="pt-PT"/>
          </w:rPr>
          <w:delText>Gráfico</w:delText>
        </w:r>
        <w:r w:rsidR="005A600B" w:rsidDel="000561F4">
          <w:rPr>
            <w:b/>
            <w:bCs/>
            <w:sz w:val="20"/>
            <w:szCs w:val="20"/>
            <w:lang w:val="pt-PT"/>
          </w:rPr>
          <w:delText xml:space="preserve"> de Complexidade Temporal </w:delText>
        </w:r>
        <w:r w:rsidR="00555E34" w:rsidDel="000561F4">
          <w:rPr>
            <w:b/>
            <w:bCs/>
            <w:sz w:val="20"/>
            <w:szCs w:val="20"/>
            <w:lang w:val="pt-PT"/>
          </w:rPr>
          <w:delText>S1</w:delText>
        </w:r>
        <w:r w:rsidR="005A600B" w:rsidDel="000561F4">
          <w:rPr>
            <w:b/>
            <w:bCs/>
            <w:sz w:val="20"/>
            <w:szCs w:val="20"/>
            <w:lang w:val="pt-PT"/>
          </w:rPr>
          <w:delText xml:space="preserve"> .. </w:delText>
        </w:r>
        <w:r w:rsidR="00555E34" w:rsidDel="000561F4">
          <w:rPr>
            <w:b/>
            <w:bCs/>
            <w:sz w:val="20"/>
            <w:szCs w:val="20"/>
            <w:lang w:val="pt-PT"/>
          </w:rPr>
          <w:delText>S4</w:delText>
        </w:r>
        <w:r w:rsidR="005A600B" w:rsidDel="000561F4">
          <w:rPr>
            <w:b/>
            <w:bCs/>
            <w:sz w:val="20"/>
            <w:szCs w:val="20"/>
            <w:lang w:val="pt-PT"/>
          </w:rPr>
          <w:delText xml:space="preserve"> </w:delText>
        </w:r>
        <w:r w:rsidRPr="007C3AE7" w:rsidDel="000561F4">
          <w:rPr>
            <w:b/>
            <w:bCs/>
            <w:sz w:val="20"/>
            <w:szCs w:val="20"/>
            <w:lang w:val="pt-PT"/>
          </w:rPr>
          <w:delText xml:space="preserve"> (</w:delText>
        </w:r>
        <w:r w:rsidR="007C3AE7" w:rsidRPr="007C3AE7" w:rsidDel="000561F4">
          <w:rPr>
            <w:b/>
            <w:bCs/>
            <w:sz w:val="20"/>
            <w:szCs w:val="20"/>
            <w:lang w:val="pt-PT"/>
          </w:rPr>
          <w:delText>escala logarítmica)</w:delText>
        </w:r>
      </w:del>
    </w:p>
    <w:p w14:paraId="19061FBC" w14:textId="06CF1DD2" w:rsidR="007C3AE7" w:rsidRPr="00265B7C" w:rsidDel="000561F4" w:rsidRDefault="007C3AE7" w:rsidP="000561F4">
      <w:pPr>
        <w:pStyle w:val="Standard"/>
        <w:spacing w:after="0" w:line="360" w:lineRule="auto"/>
        <w:ind w:firstLine="720"/>
        <w:rPr>
          <w:del w:id="365" w:author="ssimoes" w:date="2022-05-01T23:06:00Z"/>
          <w:sz w:val="20"/>
          <w:szCs w:val="20"/>
          <w:lang w:val="pt-PT"/>
        </w:rPr>
        <w:pPrChange w:id="366" w:author="ssimoes" w:date="2022-05-01T23:06:00Z">
          <w:pPr>
            <w:pStyle w:val="Standard"/>
            <w:spacing w:after="0" w:line="360" w:lineRule="auto"/>
          </w:pPr>
        </w:pPrChange>
      </w:pPr>
    </w:p>
    <w:p w14:paraId="1AFC3B5A" w14:textId="52B7B2BE" w:rsidR="007C3AE7" w:rsidRPr="00265B7C" w:rsidDel="000561F4" w:rsidRDefault="007C3AE7" w:rsidP="000561F4">
      <w:pPr>
        <w:pStyle w:val="Standard"/>
        <w:spacing w:after="0" w:line="360" w:lineRule="auto"/>
        <w:ind w:firstLine="720"/>
        <w:rPr>
          <w:del w:id="367" w:author="ssimoes" w:date="2022-05-01T23:06:00Z"/>
          <w:sz w:val="20"/>
          <w:szCs w:val="20"/>
          <w:lang w:val="pt-PT"/>
        </w:rPr>
        <w:pPrChange w:id="368" w:author="ssimoes" w:date="2022-05-01T23:06:00Z">
          <w:pPr>
            <w:pStyle w:val="Standard"/>
            <w:spacing w:after="0" w:line="360" w:lineRule="auto"/>
          </w:pPr>
        </w:pPrChange>
      </w:pPr>
    </w:p>
    <w:p w14:paraId="597DAD2E" w14:textId="6C50F85D" w:rsidR="007C3AE7" w:rsidDel="000561F4" w:rsidRDefault="007C3AE7" w:rsidP="000561F4">
      <w:pPr>
        <w:pStyle w:val="Standard"/>
        <w:spacing w:after="0" w:line="360" w:lineRule="auto"/>
        <w:ind w:firstLine="720"/>
        <w:rPr>
          <w:del w:id="369" w:author="ssimoes" w:date="2022-05-01T23:06:00Z"/>
          <w:sz w:val="20"/>
          <w:szCs w:val="20"/>
          <w:lang w:val="pt-PT"/>
        </w:rPr>
        <w:pPrChange w:id="370" w:author="ssimoes" w:date="2022-05-01T23:06:00Z">
          <w:pPr>
            <w:pStyle w:val="Standard"/>
            <w:spacing w:after="0" w:line="360" w:lineRule="auto"/>
          </w:pPr>
        </w:pPrChange>
      </w:pPr>
    </w:p>
    <w:p w14:paraId="4569B479" w14:textId="795503B7" w:rsidR="007C3AE7" w:rsidDel="000561F4" w:rsidRDefault="007C3AE7" w:rsidP="000561F4">
      <w:pPr>
        <w:pStyle w:val="Standard"/>
        <w:spacing w:after="0" w:line="360" w:lineRule="auto"/>
        <w:ind w:firstLine="720"/>
        <w:rPr>
          <w:del w:id="371" w:author="ssimoes" w:date="2022-05-01T23:06:00Z"/>
          <w:sz w:val="20"/>
          <w:szCs w:val="20"/>
          <w:lang w:val="pt-PT"/>
        </w:rPr>
        <w:pPrChange w:id="372" w:author="ssimoes" w:date="2022-05-01T23:06:00Z">
          <w:pPr>
            <w:pStyle w:val="Standard"/>
            <w:spacing w:after="0" w:line="360" w:lineRule="auto"/>
          </w:pPr>
        </w:pPrChange>
      </w:pPr>
    </w:p>
    <w:p w14:paraId="033D5BFB" w14:textId="4D7C6E1A" w:rsidR="007C3AE7" w:rsidDel="000561F4" w:rsidRDefault="007C3AE7" w:rsidP="000561F4">
      <w:pPr>
        <w:pStyle w:val="Standard"/>
        <w:spacing w:after="0" w:line="360" w:lineRule="auto"/>
        <w:ind w:firstLine="720"/>
        <w:rPr>
          <w:del w:id="373" w:author="ssimoes" w:date="2022-05-01T23:06:00Z"/>
          <w:sz w:val="20"/>
          <w:szCs w:val="20"/>
          <w:lang w:val="pt-PT"/>
        </w:rPr>
        <w:pPrChange w:id="374" w:author="ssimoes" w:date="2022-05-01T23:06:00Z">
          <w:pPr>
            <w:pStyle w:val="Standard"/>
            <w:spacing w:after="0" w:line="360" w:lineRule="auto"/>
          </w:pPr>
        </w:pPrChange>
      </w:pPr>
    </w:p>
    <w:p w14:paraId="241AB081" w14:textId="3998C791" w:rsidR="002614B8" w:rsidDel="000561F4" w:rsidRDefault="002614B8" w:rsidP="000561F4">
      <w:pPr>
        <w:pStyle w:val="Standard"/>
        <w:spacing w:after="0" w:line="360" w:lineRule="auto"/>
        <w:ind w:firstLine="720"/>
        <w:rPr>
          <w:del w:id="375" w:author="ssimoes" w:date="2022-05-01T23:06:00Z"/>
          <w:sz w:val="20"/>
          <w:szCs w:val="20"/>
          <w:lang w:val="pt-PT"/>
        </w:rPr>
        <w:pPrChange w:id="376" w:author="ssimoes" w:date="2022-05-01T23:06:00Z">
          <w:pPr>
            <w:pStyle w:val="Standard"/>
            <w:spacing w:after="0" w:line="360" w:lineRule="auto"/>
          </w:pPr>
        </w:pPrChange>
      </w:pPr>
    </w:p>
    <w:p w14:paraId="17FB6ECD" w14:textId="352CE3A3" w:rsidR="002614B8" w:rsidDel="000561F4" w:rsidRDefault="002614B8" w:rsidP="000561F4">
      <w:pPr>
        <w:pStyle w:val="Standard"/>
        <w:spacing w:after="0" w:line="360" w:lineRule="auto"/>
        <w:ind w:firstLine="720"/>
        <w:rPr>
          <w:del w:id="377" w:author="ssimoes" w:date="2022-05-01T23:06:00Z"/>
          <w:sz w:val="20"/>
          <w:szCs w:val="20"/>
          <w:lang w:val="pt-PT"/>
        </w:rPr>
        <w:pPrChange w:id="378" w:author="ssimoes" w:date="2022-05-01T23:06:00Z">
          <w:pPr>
            <w:pStyle w:val="Standard"/>
            <w:spacing w:after="0" w:line="360" w:lineRule="auto"/>
          </w:pPr>
        </w:pPrChange>
      </w:pPr>
    </w:p>
    <w:p w14:paraId="344343A0" w14:textId="1625B584" w:rsidR="006800BF" w:rsidDel="000561F4" w:rsidRDefault="006800BF" w:rsidP="000561F4">
      <w:pPr>
        <w:pStyle w:val="Standard"/>
        <w:spacing w:after="0" w:line="360" w:lineRule="auto"/>
        <w:ind w:firstLine="720"/>
        <w:rPr>
          <w:del w:id="379" w:author="ssimoes" w:date="2022-05-01T23:06:00Z"/>
          <w:sz w:val="20"/>
          <w:szCs w:val="20"/>
          <w:lang w:val="pt-PT"/>
        </w:rPr>
        <w:pPrChange w:id="380" w:author="ssimoes" w:date="2022-05-01T23:06:00Z">
          <w:pPr>
            <w:pStyle w:val="Standard"/>
            <w:spacing w:after="0" w:line="360" w:lineRule="auto"/>
          </w:pPr>
        </w:pPrChange>
      </w:pPr>
    </w:p>
    <w:p w14:paraId="3A507935" w14:textId="3FB13F80" w:rsidR="006800BF" w:rsidDel="000561F4" w:rsidRDefault="006800BF" w:rsidP="000561F4">
      <w:pPr>
        <w:pStyle w:val="Standard"/>
        <w:spacing w:after="0" w:line="360" w:lineRule="auto"/>
        <w:ind w:firstLine="720"/>
        <w:rPr>
          <w:del w:id="381" w:author="ssimoes" w:date="2022-05-01T23:06:00Z"/>
          <w:sz w:val="20"/>
          <w:szCs w:val="20"/>
          <w:lang w:val="pt-PT"/>
        </w:rPr>
        <w:pPrChange w:id="382" w:author="ssimoes" w:date="2022-05-01T23:06:00Z">
          <w:pPr>
            <w:pStyle w:val="Standard"/>
            <w:spacing w:after="0" w:line="360" w:lineRule="auto"/>
          </w:pPr>
        </w:pPrChange>
      </w:pPr>
    </w:p>
    <w:p w14:paraId="7ED18695" w14:textId="0DDDF455" w:rsidR="006800BF" w:rsidDel="000561F4" w:rsidRDefault="006800BF" w:rsidP="000561F4">
      <w:pPr>
        <w:pStyle w:val="Standard"/>
        <w:spacing w:after="0" w:line="360" w:lineRule="auto"/>
        <w:ind w:firstLine="720"/>
        <w:rPr>
          <w:del w:id="383" w:author="ssimoes" w:date="2022-05-01T23:06:00Z"/>
          <w:sz w:val="20"/>
          <w:szCs w:val="20"/>
          <w:lang w:val="pt-PT"/>
        </w:rPr>
        <w:pPrChange w:id="384" w:author="ssimoes" w:date="2022-05-01T23:06:00Z">
          <w:pPr>
            <w:pStyle w:val="Standard"/>
            <w:spacing w:after="0" w:line="360" w:lineRule="auto"/>
          </w:pPr>
        </w:pPrChange>
      </w:pPr>
    </w:p>
    <w:p w14:paraId="7570C6BD" w14:textId="16F32AC3" w:rsidR="002614B8" w:rsidDel="000561F4" w:rsidRDefault="002614B8" w:rsidP="000561F4">
      <w:pPr>
        <w:pStyle w:val="Standard"/>
        <w:spacing w:after="0" w:line="360" w:lineRule="auto"/>
        <w:ind w:firstLine="720"/>
        <w:rPr>
          <w:del w:id="385" w:author="ssimoes" w:date="2022-05-01T23:06:00Z"/>
          <w:sz w:val="20"/>
          <w:szCs w:val="20"/>
          <w:lang w:val="pt-PT"/>
        </w:rPr>
        <w:pPrChange w:id="386" w:author="ssimoes" w:date="2022-05-01T23:06:00Z">
          <w:pPr>
            <w:pStyle w:val="Standard"/>
            <w:spacing w:after="0" w:line="360" w:lineRule="auto"/>
          </w:pPr>
        </w:pPrChange>
      </w:pPr>
    </w:p>
    <w:p w14:paraId="45B883AC" w14:textId="09BC3211" w:rsidR="002614B8" w:rsidDel="000561F4" w:rsidRDefault="002614B8" w:rsidP="000561F4">
      <w:pPr>
        <w:pStyle w:val="Standard"/>
        <w:spacing w:after="0" w:line="360" w:lineRule="auto"/>
        <w:ind w:firstLine="720"/>
        <w:rPr>
          <w:del w:id="387" w:author="ssimoes" w:date="2022-05-01T23:06:00Z"/>
          <w:sz w:val="20"/>
          <w:szCs w:val="20"/>
          <w:lang w:val="pt-PT"/>
        </w:rPr>
        <w:pPrChange w:id="388" w:author="ssimoes" w:date="2022-05-01T23:06:00Z">
          <w:pPr>
            <w:pStyle w:val="Standard"/>
            <w:spacing w:after="0" w:line="360" w:lineRule="auto"/>
          </w:pPr>
        </w:pPrChange>
      </w:pPr>
    </w:p>
    <w:p w14:paraId="63FE4D60" w14:textId="13D964A2" w:rsidR="007C3AE7" w:rsidDel="000561F4" w:rsidRDefault="007C3AE7" w:rsidP="000561F4">
      <w:pPr>
        <w:pStyle w:val="Standard"/>
        <w:spacing w:after="0" w:line="360" w:lineRule="auto"/>
        <w:ind w:firstLine="720"/>
        <w:rPr>
          <w:del w:id="389" w:author="ssimoes" w:date="2022-05-01T23:06:00Z"/>
          <w:sz w:val="20"/>
          <w:szCs w:val="20"/>
          <w:lang w:val="pt-PT"/>
        </w:rPr>
        <w:pPrChange w:id="390" w:author="ssimoes" w:date="2022-05-01T23:06:00Z">
          <w:pPr>
            <w:pStyle w:val="Standard"/>
            <w:spacing w:after="0" w:line="360" w:lineRule="auto"/>
          </w:pPr>
        </w:pPrChange>
      </w:pPr>
    </w:p>
    <w:p w14:paraId="2DEB47A0" w14:textId="15F66602" w:rsidR="007C3AE7" w:rsidDel="000561F4" w:rsidRDefault="007C3AE7" w:rsidP="000561F4">
      <w:pPr>
        <w:pStyle w:val="Standard"/>
        <w:spacing w:after="0" w:line="360" w:lineRule="auto"/>
        <w:ind w:firstLine="720"/>
        <w:rPr>
          <w:del w:id="391" w:author="ssimoes" w:date="2022-05-01T23:06:00Z"/>
          <w:sz w:val="20"/>
          <w:szCs w:val="20"/>
          <w:lang w:val="pt-PT"/>
        </w:rPr>
        <w:pPrChange w:id="392" w:author="ssimoes" w:date="2022-05-01T23:06:00Z">
          <w:pPr>
            <w:pStyle w:val="Standard"/>
            <w:spacing w:after="0" w:line="360" w:lineRule="auto"/>
          </w:pPr>
        </w:pPrChange>
      </w:pPr>
    </w:p>
    <w:p w14:paraId="3627973F" w14:textId="28B41552" w:rsidR="007C3AE7" w:rsidRPr="00265B7C" w:rsidDel="000561F4" w:rsidRDefault="007C3AE7" w:rsidP="000561F4">
      <w:pPr>
        <w:pStyle w:val="Standard"/>
        <w:spacing w:after="0" w:line="360" w:lineRule="auto"/>
        <w:ind w:firstLine="720"/>
        <w:rPr>
          <w:del w:id="393" w:author="ssimoes" w:date="2022-05-01T23:06:00Z"/>
          <w:sz w:val="20"/>
          <w:szCs w:val="20"/>
          <w:lang w:val="pt-PT"/>
        </w:rPr>
        <w:pPrChange w:id="394" w:author="ssimoes" w:date="2022-05-01T23:06:00Z">
          <w:pPr>
            <w:pStyle w:val="Standard"/>
            <w:spacing w:after="0" w:line="360" w:lineRule="auto"/>
          </w:pPr>
        </w:pPrChange>
      </w:pPr>
    </w:p>
    <w:p w14:paraId="1B55D360" w14:textId="6EA9F9FF" w:rsidR="005A600B" w:rsidDel="000561F4" w:rsidRDefault="007C3AE7" w:rsidP="000561F4">
      <w:pPr>
        <w:spacing w:after="86" w:line="265" w:lineRule="auto"/>
        <w:ind w:firstLine="720"/>
        <w:rPr>
          <w:del w:id="395" w:author="ssimoes" w:date="2022-05-01T23:06:00Z"/>
          <w:sz w:val="20"/>
          <w:lang w:val="pt-PT"/>
        </w:rPr>
        <w:pPrChange w:id="396" w:author="ssimoes" w:date="2022-05-01T23:06:00Z">
          <w:pPr>
            <w:spacing w:after="86" w:line="265" w:lineRule="auto"/>
            <w:ind w:left="-5" w:hanging="10"/>
          </w:pPr>
        </w:pPrChange>
      </w:pPr>
      <w:del w:id="397" w:author="ssimoes" w:date="2022-05-01T23:06:00Z">
        <w:r w:rsidDel="000561F4">
          <w:rPr>
            <w:sz w:val="20"/>
            <w:lang w:val="pt-PT"/>
          </w:rPr>
          <w:delText xml:space="preserve">Explique sucintamente a implementação "força bruta" implementada </w:delText>
        </w:r>
        <w:r w:rsidR="00A642CB" w:rsidDel="000561F4">
          <w:rPr>
            <w:sz w:val="20"/>
            <w:lang w:val="pt-PT"/>
          </w:rPr>
          <w:delText>em S</w:delText>
        </w:r>
        <w:r w:rsidR="00046E2D" w:rsidDel="000561F4">
          <w:rPr>
            <w:sz w:val="20"/>
            <w:lang w:val="pt-PT"/>
          </w:rPr>
          <w:delText>1</w:delText>
        </w:r>
        <w:r w:rsidR="005A600B" w:rsidDel="000561F4">
          <w:rPr>
            <w:sz w:val="20"/>
            <w:lang w:val="pt-PT"/>
          </w:rPr>
          <w:delText>.</w:delText>
        </w:r>
        <w:r w:rsidR="00A642CB" w:rsidDel="000561F4">
          <w:rPr>
            <w:sz w:val="20"/>
            <w:lang w:val="pt-PT"/>
          </w:rPr>
          <w:delText xml:space="preserve"> E a solução implementada em S4.</w:delText>
        </w:r>
      </w:del>
    </w:p>
    <w:p w14:paraId="27E228BA" w14:textId="08DBD7DD" w:rsidR="007C3AE7" w:rsidRPr="007C3AE7" w:rsidDel="000561F4" w:rsidRDefault="005A600B" w:rsidP="000561F4">
      <w:pPr>
        <w:spacing w:after="86" w:line="265" w:lineRule="auto"/>
        <w:ind w:firstLine="720"/>
        <w:rPr>
          <w:del w:id="398" w:author="ssimoes" w:date="2022-05-01T23:06:00Z"/>
          <w:lang w:val="pt-PT"/>
        </w:rPr>
        <w:pPrChange w:id="399" w:author="ssimoes" w:date="2022-05-01T23:06:00Z">
          <w:pPr>
            <w:spacing w:after="86" w:line="265" w:lineRule="auto"/>
            <w:ind w:left="-5" w:hanging="10"/>
          </w:pPr>
        </w:pPrChange>
      </w:pPr>
      <w:del w:id="400" w:author="ssimoes" w:date="2022-05-01T23:06:00Z">
        <w:r w:rsidDel="000561F4">
          <w:rPr>
            <w:sz w:val="20"/>
            <w:lang w:val="pt-PT"/>
          </w:rPr>
          <w:delText xml:space="preserve">Desenvolva os comentários que considere relevantes sobre a </w:delText>
        </w:r>
        <w:r w:rsidR="00046E2D" w:rsidDel="000561F4">
          <w:rPr>
            <w:sz w:val="20"/>
            <w:lang w:val="pt-PT"/>
          </w:rPr>
          <w:delText>complexidade</w:delText>
        </w:r>
        <w:r w:rsidDel="000561F4">
          <w:rPr>
            <w:sz w:val="20"/>
            <w:lang w:val="pt-PT"/>
          </w:rPr>
          <w:delText xml:space="preserve"> temporal vs espacial das várias implementações da solução</w:delText>
        </w:r>
        <w:r w:rsidR="00046E2D" w:rsidDel="000561F4">
          <w:rPr>
            <w:sz w:val="20"/>
            <w:lang w:val="pt-PT"/>
          </w:rPr>
          <w:delText xml:space="preserve">. </w:delText>
        </w:r>
      </w:del>
    </w:p>
    <w:p w14:paraId="2A411D12" w14:textId="746DB806" w:rsidR="007C3AE7" w:rsidRPr="007C3AE7" w:rsidDel="000561F4" w:rsidRDefault="007C3AE7" w:rsidP="000561F4">
      <w:pPr>
        <w:spacing w:after="0"/>
        <w:ind w:firstLine="720"/>
        <w:rPr>
          <w:del w:id="401" w:author="ssimoes" w:date="2022-05-01T23:06:00Z"/>
          <w:lang w:val="pt-PT"/>
        </w:rPr>
        <w:pPrChange w:id="402" w:author="ssimoes" w:date="2022-05-01T23:06:00Z">
          <w:pPr>
            <w:spacing w:after="0"/>
            <w:ind w:left="-5" w:hanging="10"/>
          </w:pPr>
        </w:pPrChange>
      </w:pPr>
      <w:del w:id="403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F05098B" w14:textId="321009F0" w:rsidR="007C3AE7" w:rsidRPr="007C3AE7" w:rsidDel="000561F4" w:rsidRDefault="007C3AE7" w:rsidP="000561F4">
      <w:pPr>
        <w:spacing w:after="0"/>
        <w:ind w:firstLine="720"/>
        <w:rPr>
          <w:del w:id="404" w:author="ssimoes" w:date="2022-05-01T23:06:00Z"/>
          <w:lang w:val="pt-PT"/>
        </w:rPr>
        <w:pPrChange w:id="405" w:author="ssimoes" w:date="2022-05-01T23:06:00Z">
          <w:pPr>
            <w:spacing w:after="0"/>
            <w:ind w:left="-5" w:hanging="10"/>
          </w:pPr>
        </w:pPrChange>
      </w:pPr>
      <w:del w:id="406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F4BD059" w14:textId="670DA787" w:rsidR="007C3AE7" w:rsidDel="000561F4" w:rsidRDefault="007C3AE7" w:rsidP="000561F4">
      <w:pPr>
        <w:spacing w:after="0"/>
        <w:ind w:firstLine="720"/>
        <w:rPr>
          <w:del w:id="407" w:author="ssimoes" w:date="2022-05-01T23:06:00Z"/>
          <w:sz w:val="20"/>
          <w:lang w:val="pt-PT"/>
        </w:rPr>
        <w:pPrChange w:id="408" w:author="ssimoes" w:date="2022-05-01T23:06:00Z">
          <w:pPr>
            <w:spacing w:after="0"/>
            <w:ind w:left="-5" w:hanging="10"/>
          </w:pPr>
        </w:pPrChange>
      </w:pPr>
      <w:del w:id="409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3317CA84" w14:textId="11E0CAF9" w:rsidR="00A642CB" w:rsidRPr="007C3AE7" w:rsidDel="000561F4" w:rsidRDefault="00A642CB" w:rsidP="000561F4">
      <w:pPr>
        <w:spacing w:after="0"/>
        <w:ind w:firstLine="720"/>
        <w:rPr>
          <w:del w:id="410" w:author="ssimoes" w:date="2022-05-01T23:06:00Z"/>
          <w:lang w:val="pt-PT"/>
        </w:rPr>
        <w:pPrChange w:id="411" w:author="ssimoes" w:date="2022-05-01T23:06:00Z">
          <w:pPr>
            <w:spacing w:after="0"/>
            <w:ind w:left="-5" w:hanging="10"/>
          </w:pPr>
        </w:pPrChange>
      </w:pPr>
    </w:p>
    <w:p w14:paraId="3A84984F" w14:textId="21484724" w:rsidR="007C3AE7" w:rsidRPr="007C3AE7" w:rsidDel="000561F4" w:rsidRDefault="007C3AE7" w:rsidP="000561F4">
      <w:pPr>
        <w:spacing w:after="0"/>
        <w:ind w:firstLine="720"/>
        <w:rPr>
          <w:del w:id="412" w:author="ssimoes" w:date="2022-05-01T23:06:00Z"/>
          <w:lang w:val="pt-PT"/>
        </w:rPr>
        <w:pPrChange w:id="413" w:author="ssimoes" w:date="2022-05-01T23:06:00Z">
          <w:pPr>
            <w:spacing w:after="0"/>
            <w:ind w:left="-5" w:hanging="10"/>
          </w:pPr>
        </w:pPrChange>
      </w:pPr>
      <w:del w:id="414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2978629C" w14:textId="184446B1" w:rsidR="00046E2D" w:rsidRPr="007C3AE7" w:rsidDel="000561F4" w:rsidRDefault="00046E2D" w:rsidP="000561F4">
      <w:pPr>
        <w:spacing w:after="0"/>
        <w:ind w:firstLine="720"/>
        <w:rPr>
          <w:del w:id="415" w:author="ssimoes" w:date="2022-05-01T23:06:00Z"/>
          <w:lang w:val="pt-PT"/>
        </w:rPr>
        <w:pPrChange w:id="416" w:author="ssimoes" w:date="2022-05-01T23:06:00Z">
          <w:pPr>
            <w:spacing w:after="0"/>
            <w:ind w:left="-5" w:hanging="10"/>
          </w:pPr>
        </w:pPrChange>
      </w:pPr>
      <w:del w:id="417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A6BC65A" w14:textId="7A62CC60" w:rsidR="00046E2D" w:rsidDel="000561F4" w:rsidRDefault="00046E2D" w:rsidP="000561F4">
      <w:pPr>
        <w:spacing w:after="0"/>
        <w:ind w:firstLine="720"/>
        <w:rPr>
          <w:del w:id="418" w:author="ssimoes" w:date="2022-05-01T23:06:00Z"/>
          <w:sz w:val="20"/>
          <w:lang w:val="pt-PT"/>
        </w:rPr>
        <w:pPrChange w:id="419" w:author="ssimoes" w:date="2022-05-01T23:06:00Z">
          <w:pPr>
            <w:spacing w:after="0"/>
            <w:ind w:left="-5" w:hanging="10"/>
          </w:pPr>
        </w:pPrChange>
      </w:pPr>
      <w:del w:id="420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308D8200" w14:textId="3B4778EF" w:rsidR="00A642CB" w:rsidRPr="007C3AE7" w:rsidDel="000561F4" w:rsidRDefault="00A642CB" w:rsidP="000561F4">
      <w:pPr>
        <w:spacing w:after="0"/>
        <w:ind w:firstLine="720"/>
        <w:rPr>
          <w:del w:id="421" w:author="ssimoes" w:date="2022-05-01T23:06:00Z"/>
          <w:lang w:val="pt-PT"/>
        </w:rPr>
        <w:pPrChange w:id="422" w:author="ssimoes" w:date="2022-05-01T23:06:00Z">
          <w:pPr>
            <w:spacing w:after="0"/>
            <w:ind w:left="-5" w:hanging="10"/>
          </w:pPr>
        </w:pPrChange>
      </w:pPr>
    </w:p>
    <w:p w14:paraId="63A52FB4" w14:textId="0B2A0C6B" w:rsidR="00046E2D" w:rsidRPr="007C3AE7" w:rsidDel="000561F4" w:rsidRDefault="00046E2D" w:rsidP="000561F4">
      <w:pPr>
        <w:spacing w:after="0"/>
        <w:ind w:firstLine="720"/>
        <w:rPr>
          <w:del w:id="423" w:author="ssimoes" w:date="2022-05-01T23:06:00Z"/>
          <w:lang w:val="pt-PT"/>
        </w:rPr>
        <w:pPrChange w:id="424" w:author="ssimoes" w:date="2022-05-01T23:06:00Z">
          <w:pPr>
            <w:spacing w:after="0"/>
            <w:ind w:left="-5" w:hanging="10"/>
          </w:pPr>
        </w:pPrChange>
      </w:pPr>
      <w:del w:id="425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5323F165" w14:textId="0956B391" w:rsidR="00046E2D" w:rsidRPr="007C3AE7" w:rsidDel="000561F4" w:rsidRDefault="00046E2D" w:rsidP="000561F4">
      <w:pPr>
        <w:spacing w:after="0"/>
        <w:ind w:firstLine="720"/>
        <w:rPr>
          <w:del w:id="426" w:author="ssimoes" w:date="2022-05-01T23:06:00Z"/>
          <w:lang w:val="pt-PT"/>
        </w:rPr>
        <w:pPrChange w:id="427" w:author="ssimoes" w:date="2022-05-01T23:06:00Z">
          <w:pPr>
            <w:spacing w:after="0"/>
            <w:ind w:left="-5" w:hanging="10"/>
          </w:pPr>
        </w:pPrChange>
      </w:pPr>
      <w:del w:id="428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24F083D6" w14:textId="75170260" w:rsidR="00046E2D" w:rsidRPr="007C3AE7" w:rsidDel="000561F4" w:rsidRDefault="00046E2D" w:rsidP="000561F4">
      <w:pPr>
        <w:spacing w:after="0"/>
        <w:ind w:firstLine="720"/>
        <w:rPr>
          <w:del w:id="429" w:author="ssimoes" w:date="2022-05-01T23:06:00Z"/>
          <w:lang w:val="pt-PT"/>
        </w:rPr>
        <w:pPrChange w:id="430" w:author="ssimoes" w:date="2022-05-01T23:06:00Z">
          <w:pPr>
            <w:spacing w:after="0"/>
            <w:ind w:left="-5" w:hanging="10"/>
          </w:pPr>
        </w:pPrChange>
      </w:pPr>
      <w:del w:id="431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2990822" w14:textId="6B98F888" w:rsidR="007E3251" w:rsidRPr="007C3AE7" w:rsidDel="000561F4" w:rsidRDefault="007E3251" w:rsidP="000561F4">
      <w:pPr>
        <w:spacing w:after="0"/>
        <w:ind w:firstLine="720"/>
        <w:rPr>
          <w:del w:id="432" w:author="ssimoes" w:date="2022-05-01T23:06:00Z"/>
          <w:lang w:val="pt-PT"/>
        </w:rPr>
        <w:pPrChange w:id="433" w:author="ssimoes" w:date="2022-05-01T23:06:00Z">
          <w:pPr>
            <w:spacing w:after="0"/>
            <w:ind w:left="-5" w:hanging="10"/>
          </w:pPr>
        </w:pPrChange>
      </w:pPr>
      <w:del w:id="434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E10D403" w14:textId="21DD9CE4" w:rsidR="00A642CB" w:rsidRPr="007C3AE7" w:rsidDel="000561F4" w:rsidRDefault="00A642CB" w:rsidP="000561F4">
      <w:pPr>
        <w:spacing w:after="0"/>
        <w:ind w:firstLine="720"/>
        <w:rPr>
          <w:del w:id="435" w:author="ssimoes" w:date="2022-05-01T23:06:00Z"/>
          <w:lang w:val="pt-PT"/>
        </w:rPr>
        <w:pPrChange w:id="436" w:author="ssimoes" w:date="2022-05-01T23:06:00Z">
          <w:pPr>
            <w:spacing w:after="0"/>
            <w:ind w:left="-5" w:hanging="10"/>
          </w:pPr>
        </w:pPrChange>
      </w:pPr>
      <w:del w:id="437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36A241A5" w14:textId="07C2DE10" w:rsidR="00A642CB" w:rsidRPr="007C3AE7" w:rsidDel="000561F4" w:rsidRDefault="00A642CB" w:rsidP="000561F4">
      <w:pPr>
        <w:spacing w:after="0"/>
        <w:ind w:firstLine="720"/>
        <w:rPr>
          <w:del w:id="438" w:author="ssimoes" w:date="2022-05-01T23:06:00Z"/>
          <w:lang w:val="pt-PT"/>
        </w:rPr>
        <w:pPrChange w:id="439" w:author="ssimoes" w:date="2022-05-01T23:06:00Z">
          <w:pPr>
            <w:spacing w:after="0"/>
            <w:ind w:left="-5" w:hanging="10"/>
          </w:pPr>
        </w:pPrChange>
      </w:pPr>
      <w:del w:id="440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9BD2685" w14:textId="45754873" w:rsidR="00A642CB" w:rsidRPr="007C3AE7" w:rsidDel="000561F4" w:rsidRDefault="00A642CB" w:rsidP="000561F4">
      <w:pPr>
        <w:spacing w:after="0"/>
        <w:ind w:firstLine="720"/>
        <w:rPr>
          <w:del w:id="441" w:author="ssimoes" w:date="2022-05-01T23:06:00Z"/>
          <w:lang w:val="pt-PT"/>
        </w:rPr>
        <w:pPrChange w:id="442" w:author="ssimoes" w:date="2022-05-01T23:06:00Z">
          <w:pPr>
            <w:spacing w:after="0"/>
            <w:ind w:left="-5" w:hanging="10"/>
          </w:pPr>
        </w:pPrChange>
      </w:pPr>
      <w:del w:id="443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387B6C0C" w14:textId="569870F7" w:rsidR="00A642CB" w:rsidRPr="007C3AE7" w:rsidDel="000561F4" w:rsidRDefault="00A642CB" w:rsidP="000561F4">
      <w:pPr>
        <w:spacing w:after="0"/>
        <w:ind w:firstLine="720"/>
        <w:rPr>
          <w:del w:id="444" w:author="ssimoes" w:date="2022-05-01T23:06:00Z"/>
          <w:lang w:val="pt-PT"/>
        </w:rPr>
        <w:pPrChange w:id="445" w:author="ssimoes" w:date="2022-05-01T23:06:00Z">
          <w:pPr>
            <w:spacing w:after="0"/>
            <w:ind w:left="-5" w:hanging="10"/>
          </w:pPr>
        </w:pPrChange>
      </w:pPr>
      <w:del w:id="446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71ECD6E2" w14:textId="7FBADA2D" w:rsidR="00A642CB" w:rsidRPr="007C3AE7" w:rsidDel="000561F4" w:rsidRDefault="00A642CB" w:rsidP="000561F4">
      <w:pPr>
        <w:spacing w:after="0"/>
        <w:ind w:firstLine="720"/>
        <w:rPr>
          <w:del w:id="447" w:author="ssimoes" w:date="2022-05-01T23:06:00Z"/>
          <w:lang w:val="pt-PT"/>
        </w:rPr>
        <w:pPrChange w:id="448" w:author="ssimoes" w:date="2022-05-01T23:06:00Z">
          <w:pPr>
            <w:spacing w:after="0"/>
            <w:ind w:left="-5" w:hanging="10"/>
          </w:pPr>
        </w:pPrChange>
      </w:pPr>
      <w:del w:id="449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25FC83BB" w14:textId="41460D1D" w:rsidR="00A642CB" w:rsidRPr="007C3AE7" w:rsidDel="000561F4" w:rsidRDefault="00A642CB" w:rsidP="000561F4">
      <w:pPr>
        <w:spacing w:after="0"/>
        <w:ind w:firstLine="720"/>
        <w:rPr>
          <w:del w:id="450" w:author="ssimoes" w:date="2022-05-01T23:06:00Z"/>
          <w:lang w:val="pt-PT"/>
        </w:rPr>
        <w:pPrChange w:id="451" w:author="ssimoes" w:date="2022-05-01T23:06:00Z">
          <w:pPr>
            <w:spacing w:after="0"/>
            <w:ind w:left="-5" w:hanging="10"/>
          </w:pPr>
        </w:pPrChange>
      </w:pPr>
      <w:del w:id="452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63565880" w14:textId="15AEF6AA" w:rsidR="00A642CB" w:rsidRPr="007C3AE7" w:rsidDel="000561F4" w:rsidRDefault="00A642CB" w:rsidP="000561F4">
      <w:pPr>
        <w:spacing w:after="0"/>
        <w:ind w:firstLine="720"/>
        <w:rPr>
          <w:del w:id="453" w:author="ssimoes" w:date="2022-05-01T23:06:00Z"/>
          <w:lang w:val="pt-PT"/>
        </w:rPr>
        <w:pPrChange w:id="454" w:author="ssimoes" w:date="2022-05-01T23:06:00Z">
          <w:pPr>
            <w:spacing w:after="0"/>
            <w:ind w:left="-5" w:hanging="10"/>
          </w:pPr>
        </w:pPrChange>
      </w:pPr>
      <w:del w:id="455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28E0FDA" w14:textId="5F06C9D0" w:rsidR="00A642CB" w:rsidRPr="007C3AE7" w:rsidDel="000561F4" w:rsidRDefault="00A642CB" w:rsidP="000561F4">
      <w:pPr>
        <w:spacing w:after="0"/>
        <w:ind w:firstLine="720"/>
        <w:rPr>
          <w:del w:id="456" w:author="ssimoes" w:date="2022-05-01T23:06:00Z"/>
          <w:lang w:val="pt-PT"/>
        </w:rPr>
        <w:pPrChange w:id="457" w:author="ssimoes" w:date="2022-05-01T23:06:00Z">
          <w:pPr>
            <w:spacing w:after="0"/>
            <w:ind w:left="-5" w:hanging="10"/>
          </w:pPr>
        </w:pPrChange>
      </w:pPr>
      <w:del w:id="458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F02E082" w14:textId="1948DAD1" w:rsidR="00A642CB" w:rsidRPr="007C3AE7" w:rsidDel="000561F4" w:rsidRDefault="00A642CB" w:rsidP="000561F4">
      <w:pPr>
        <w:spacing w:after="0"/>
        <w:ind w:firstLine="720"/>
        <w:rPr>
          <w:del w:id="459" w:author="ssimoes" w:date="2022-05-01T23:06:00Z"/>
          <w:lang w:val="pt-PT"/>
        </w:rPr>
        <w:pPrChange w:id="460" w:author="ssimoes" w:date="2022-05-01T23:06:00Z">
          <w:pPr>
            <w:spacing w:after="0"/>
            <w:ind w:left="-5" w:hanging="10"/>
          </w:pPr>
        </w:pPrChange>
      </w:pPr>
      <w:del w:id="461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45475650" w14:textId="4CA3F497" w:rsidR="007C3AE7" w:rsidDel="000561F4" w:rsidRDefault="007C3AE7" w:rsidP="000561F4">
      <w:pPr>
        <w:pStyle w:val="Standard"/>
        <w:spacing w:before="0" w:after="0"/>
        <w:ind w:firstLine="720"/>
        <w:jc w:val="left"/>
        <w:rPr>
          <w:del w:id="462" w:author="ssimoes" w:date="2022-05-01T23:06:00Z"/>
          <w:rFonts w:cs="Times New Roman"/>
          <w:sz w:val="20"/>
          <w:lang w:val="pt-PT"/>
        </w:rPr>
        <w:pPrChange w:id="463" w:author="ssimoes" w:date="2022-05-01T23:06:00Z">
          <w:pPr>
            <w:pStyle w:val="Standard"/>
            <w:spacing w:before="0" w:after="0"/>
            <w:jc w:val="left"/>
          </w:pPr>
        </w:pPrChange>
      </w:pPr>
      <w:del w:id="464" w:author="ssimoes" w:date="2022-05-01T23:06:00Z">
        <w:r w:rsidRPr="00D53DE7" w:rsidDel="000561F4">
          <w:rPr>
            <w:rFonts w:cs="Times New Roman"/>
            <w:sz w:val="20"/>
            <w:lang w:val="pt-PT"/>
          </w:rPr>
          <w:delText>______________________________________________________________________________________</w:delText>
        </w:r>
      </w:del>
    </w:p>
    <w:p w14:paraId="4576C0E4" w14:textId="6146A756" w:rsidR="007C3AE7" w:rsidRDefault="007C3AE7" w:rsidP="000561F4">
      <w:pPr>
        <w:pStyle w:val="Standard"/>
        <w:spacing w:before="0" w:after="0"/>
        <w:ind w:firstLine="720"/>
        <w:rPr>
          <w:rFonts w:cs="Times New Roman"/>
          <w:sz w:val="20"/>
          <w:lang w:val="pt-PT"/>
        </w:rPr>
        <w:pPrChange w:id="465" w:author="ssimoes" w:date="2022-05-01T23:06:00Z">
          <w:pPr>
            <w:pStyle w:val="Standard"/>
            <w:spacing w:before="114" w:after="114"/>
            <w:jc w:val="left"/>
          </w:pPr>
        </w:pPrChange>
      </w:pPr>
    </w:p>
    <w:sectPr w:rsidR="007C3AE7" w:rsidSect="00AB7153">
      <w:footerReference w:type="default" r:id="rId10"/>
      <w:pgSz w:w="12240" w:h="15840"/>
      <w:pgMar w:top="810" w:right="1800" w:bottom="942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A2E30" w14:textId="77777777" w:rsidR="0071283E" w:rsidRDefault="0071283E">
      <w:r>
        <w:separator/>
      </w:r>
    </w:p>
  </w:endnote>
  <w:endnote w:type="continuationSeparator" w:id="0">
    <w:p w14:paraId="4CE40886" w14:textId="77777777" w:rsidR="0071283E" w:rsidRDefault="0071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  <w:font w:name="Eurostile">
    <w:altName w:val="Agency FB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5238" w14:textId="77777777" w:rsidR="004C5233" w:rsidRDefault="004C5233" w:rsidP="004C5233">
    <w:pPr>
      <w:pStyle w:val="Rodap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7517B" w14:textId="77777777" w:rsidR="0071283E" w:rsidRDefault="0071283E">
      <w:r>
        <w:separator/>
      </w:r>
    </w:p>
  </w:footnote>
  <w:footnote w:type="continuationSeparator" w:id="0">
    <w:p w14:paraId="2E88AA58" w14:textId="77777777" w:rsidR="0071283E" w:rsidRDefault="00712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67F2"/>
    <w:multiLevelType w:val="hybridMultilevel"/>
    <w:tmpl w:val="6824A7A2"/>
    <w:lvl w:ilvl="0" w:tplc="11AC65D2">
      <w:start w:val="1"/>
      <w:numFmt w:val="decimal"/>
      <w:lvlText w:val="%1."/>
      <w:lvlJc w:val="left"/>
      <w:pPr>
        <w:tabs>
          <w:tab w:val="num" w:pos="644"/>
        </w:tabs>
        <w:ind w:left="64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8F2376"/>
    <w:multiLevelType w:val="hybridMultilevel"/>
    <w:tmpl w:val="44783CE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078C1"/>
    <w:multiLevelType w:val="hybridMultilevel"/>
    <w:tmpl w:val="8C8E8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96D97"/>
    <w:multiLevelType w:val="hybridMultilevel"/>
    <w:tmpl w:val="E0CA3D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7178D"/>
    <w:multiLevelType w:val="hybridMultilevel"/>
    <w:tmpl w:val="775EB0CE"/>
    <w:lvl w:ilvl="0" w:tplc="5F20DC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3E404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297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B044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D86F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2BB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0FC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5AD6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A096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780794E"/>
    <w:multiLevelType w:val="hybridMultilevel"/>
    <w:tmpl w:val="0A9C6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34ED2"/>
    <w:multiLevelType w:val="hybridMultilevel"/>
    <w:tmpl w:val="EC007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AB3E8F"/>
    <w:multiLevelType w:val="hybridMultilevel"/>
    <w:tmpl w:val="62B8C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80F7F"/>
    <w:multiLevelType w:val="hybridMultilevel"/>
    <w:tmpl w:val="7404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95CCF"/>
    <w:multiLevelType w:val="multilevel"/>
    <w:tmpl w:val="F68C0FC2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3B62FC"/>
    <w:multiLevelType w:val="hybridMultilevel"/>
    <w:tmpl w:val="EB3AA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34027"/>
    <w:multiLevelType w:val="hybridMultilevel"/>
    <w:tmpl w:val="C24A4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40900"/>
    <w:multiLevelType w:val="hybridMultilevel"/>
    <w:tmpl w:val="896EBC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B5FC5"/>
    <w:multiLevelType w:val="hybridMultilevel"/>
    <w:tmpl w:val="BEBA5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72DB9"/>
    <w:multiLevelType w:val="hybridMultilevel"/>
    <w:tmpl w:val="9D323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9D573B"/>
    <w:multiLevelType w:val="hybridMultilevel"/>
    <w:tmpl w:val="8A0EC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57E4B"/>
    <w:multiLevelType w:val="multilevel"/>
    <w:tmpl w:val="BE82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5D42EF"/>
    <w:multiLevelType w:val="hybridMultilevel"/>
    <w:tmpl w:val="0ABC0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A7FBE"/>
    <w:multiLevelType w:val="hybridMultilevel"/>
    <w:tmpl w:val="068455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DA5734"/>
    <w:multiLevelType w:val="hybridMultilevel"/>
    <w:tmpl w:val="6FC8D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8567F"/>
    <w:multiLevelType w:val="hybridMultilevel"/>
    <w:tmpl w:val="3E22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85140"/>
    <w:multiLevelType w:val="hybridMultilevel"/>
    <w:tmpl w:val="88300C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04876999">
    <w:abstractNumId w:val="7"/>
  </w:num>
  <w:num w:numId="2" w16cid:durableId="313221666">
    <w:abstractNumId w:val="14"/>
  </w:num>
  <w:num w:numId="3" w16cid:durableId="1701272371">
    <w:abstractNumId w:val="21"/>
  </w:num>
  <w:num w:numId="4" w16cid:durableId="733894938">
    <w:abstractNumId w:val="18"/>
  </w:num>
  <w:num w:numId="5" w16cid:durableId="1386681759">
    <w:abstractNumId w:val="17"/>
  </w:num>
  <w:num w:numId="6" w16cid:durableId="1772628153">
    <w:abstractNumId w:val="5"/>
  </w:num>
  <w:num w:numId="7" w16cid:durableId="1273635770">
    <w:abstractNumId w:val="11"/>
  </w:num>
  <w:num w:numId="8" w16cid:durableId="1794203445">
    <w:abstractNumId w:val="2"/>
  </w:num>
  <w:num w:numId="9" w16cid:durableId="884370518">
    <w:abstractNumId w:val="0"/>
  </w:num>
  <w:num w:numId="10" w16cid:durableId="1230847625">
    <w:abstractNumId w:val="9"/>
  </w:num>
  <w:num w:numId="11" w16cid:durableId="350374096">
    <w:abstractNumId w:val="4"/>
  </w:num>
  <w:num w:numId="12" w16cid:durableId="1241717077">
    <w:abstractNumId w:val="13"/>
  </w:num>
  <w:num w:numId="13" w16cid:durableId="1986930671">
    <w:abstractNumId w:val="1"/>
  </w:num>
  <w:num w:numId="14" w16cid:durableId="1077819738">
    <w:abstractNumId w:val="8"/>
  </w:num>
  <w:num w:numId="15" w16cid:durableId="1637681047">
    <w:abstractNumId w:val="20"/>
  </w:num>
  <w:num w:numId="16" w16cid:durableId="841432952">
    <w:abstractNumId w:val="10"/>
  </w:num>
  <w:num w:numId="17" w16cid:durableId="152987243">
    <w:abstractNumId w:val="16"/>
  </w:num>
  <w:num w:numId="18" w16cid:durableId="593981406">
    <w:abstractNumId w:val="19"/>
  </w:num>
  <w:num w:numId="19" w16cid:durableId="901523793">
    <w:abstractNumId w:val="12"/>
  </w:num>
  <w:num w:numId="20" w16cid:durableId="1977300024">
    <w:abstractNumId w:val="3"/>
  </w:num>
  <w:num w:numId="21" w16cid:durableId="848906669">
    <w:abstractNumId w:val="15"/>
  </w:num>
  <w:num w:numId="22" w16cid:durableId="37338415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simoes">
    <w15:presenceInfo w15:providerId="AD" w15:userId="S::ssimoes@ipn.pt::5d340f40-7194-4bcb-9f78-a3bdc21642ce"/>
  </w15:person>
  <w15:person w15:author="Tiago Ventura">
    <w15:presenceInfo w15:providerId="Windows Live" w15:userId="c4b588c68b6308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trackRevisions/>
  <w:documentProtection w:edit="trackedChanges" w:enforcement="1" w:cryptProviderType="rsaAES" w:cryptAlgorithmClass="hash" w:cryptAlgorithmType="typeAny" w:cryptAlgorithmSid="14" w:cryptSpinCount="100000" w:hash="87QsP08RgJXOKP77ydsDVuB3Ev4wXRb02G27Rl3K63OKQlC8bvloryFmS9coxixbEfTc4vTG0gQsRV91g2BRiw==" w:salt="4KzDMpHOLiPVHjEUtSRAKA==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6D"/>
    <w:rsid w:val="0001458C"/>
    <w:rsid w:val="000272E3"/>
    <w:rsid w:val="0003265F"/>
    <w:rsid w:val="00033AA9"/>
    <w:rsid w:val="00046E2D"/>
    <w:rsid w:val="000561F4"/>
    <w:rsid w:val="000663CF"/>
    <w:rsid w:val="000D4CB6"/>
    <w:rsid w:val="000E27F5"/>
    <w:rsid w:val="000E45A5"/>
    <w:rsid w:val="000E5C50"/>
    <w:rsid w:val="00126CA9"/>
    <w:rsid w:val="00127974"/>
    <w:rsid w:val="001409E1"/>
    <w:rsid w:val="00186B63"/>
    <w:rsid w:val="001B018C"/>
    <w:rsid w:val="001F35DD"/>
    <w:rsid w:val="00246CA1"/>
    <w:rsid w:val="00247B3E"/>
    <w:rsid w:val="00255072"/>
    <w:rsid w:val="002614B8"/>
    <w:rsid w:val="002A1EE4"/>
    <w:rsid w:val="002A6B93"/>
    <w:rsid w:val="00335547"/>
    <w:rsid w:val="00340D88"/>
    <w:rsid w:val="00391074"/>
    <w:rsid w:val="003B7F72"/>
    <w:rsid w:val="003D3B6F"/>
    <w:rsid w:val="003E1C9E"/>
    <w:rsid w:val="003E652C"/>
    <w:rsid w:val="00425F41"/>
    <w:rsid w:val="004720F4"/>
    <w:rsid w:val="00473036"/>
    <w:rsid w:val="00493AA5"/>
    <w:rsid w:val="004C2CE4"/>
    <w:rsid w:val="004C5233"/>
    <w:rsid w:val="004C593D"/>
    <w:rsid w:val="004C62F2"/>
    <w:rsid w:val="004D6904"/>
    <w:rsid w:val="005275F3"/>
    <w:rsid w:val="005408B2"/>
    <w:rsid w:val="00542EB8"/>
    <w:rsid w:val="00543BAC"/>
    <w:rsid w:val="005479DE"/>
    <w:rsid w:val="00555E34"/>
    <w:rsid w:val="00580103"/>
    <w:rsid w:val="005823A3"/>
    <w:rsid w:val="005A5229"/>
    <w:rsid w:val="005A600B"/>
    <w:rsid w:val="005C2EA1"/>
    <w:rsid w:val="005C3425"/>
    <w:rsid w:val="005C5922"/>
    <w:rsid w:val="005F14CC"/>
    <w:rsid w:val="006800BF"/>
    <w:rsid w:val="00681959"/>
    <w:rsid w:val="006C3E4B"/>
    <w:rsid w:val="006F3506"/>
    <w:rsid w:val="00705503"/>
    <w:rsid w:val="0071283E"/>
    <w:rsid w:val="00714615"/>
    <w:rsid w:val="007168FC"/>
    <w:rsid w:val="00743071"/>
    <w:rsid w:val="0075199A"/>
    <w:rsid w:val="00762678"/>
    <w:rsid w:val="00787144"/>
    <w:rsid w:val="00792E36"/>
    <w:rsid w:val="007A4B86"/>
    <w:rsid w:val="007C3AE7"/>
    <w:rsid w:val="007D27ED"/>
    <w:rsid w:val="007E3251"/>
    <w:rsid w:val="007F78D9"/>
    <w:rsid w:val="00815557"/>
    <w:rsid w:val="0083638C"/>
    <w:rsid w:val="00850807"/>
    <w:rsid w:val="008600BC"/>
    <w:rsid w:val="00860CE5"/>
    <w:rsid w:val="00864819"/>
    <w:rsid w:val="00880B86"/>
    <w:rsid w:val="008838D5"/>
    <w:rsid w:val="00894D02"/>
    <w:rsid w:val="008A3B9A"/>
    <w:rsid w:val="008C105E"/>
    <w:rsid w:val="008D6FDF"/>
    <w:rsid w:val="00900821"/>
    <w:rsid w:val="00922098"/>
    <w:rsid w:val="009454BC"/>
    <w:rsid w:val="00955512"/>
    <w:rsid w:val="00974DCB"/>
    <w:rsid w:val="0098365F"/>
    <w:rsid w:val="009874AA"/>
    <w:rsid w:val="009976A3"/>
    <w:rsid w:val="009B2B87"/>
    <w:rsid w:val="009B694C"/>
    <w:rsid w:val="009C4C2A"/>
    <w:rsid w:val="009F041A"/>
    <w:rsid w:val="00A002BE"/>
    <w:rsid w:val="00A050A3"/>
    <w:rsid w:val="00A362BC"/>
    <w:rsid w:val="00A536A1"/>
    <w:rsid w:val="00A5476E"/>
    <w:rsid w:val="00A60FAE"/>
    <w:rsid w:val="00A633B8"/>
    <w:rsid w:val="00A642CB"/>
    <w:rsid w:val="00A7364D"/>
    <w:rsid w:val="00A7534D"/>
    <w:rsid w:val="00A8768D"/>
    <w:rsid w:val="00AB7153"/>
    <w:rsid w:val="00AE38EB"/>
    <w:rsid w:val="00AF5C4C"/>
    <w:rsid w:val="00B05CB9"/>
    <w:rsid w:val="00B2380B"/>
    <w:rsid w:val="00B429B6"/>
    <w:rsid w:val="00B70A27"/>
    <w:rsid w:val="00B97485"/>
    <w:rsid w:val="00B97534"/>
    <w:rsid w:val="00BB0C23"/>
    <w:rsid w:val="00BE1AD2"/>
    <w:rsid w:val="00C21D92"/>
    <w:rsid w:val="00C5404D"/>
    <w:rsid w:val="00C62628"/>
    <w:rsid w:val="00CA7432"/>
    <w:rsid w:val="00CA7638"/>
    <w:rsid w:val="00CC597B"/>
    <w:rsid w:val="00CD0281"/>
    <w:rsid w:val="00CD0B0B"/>
    <w:rsid w:val="00D21F38"/>
    <w:rsid w:val="00D37346"/>
    <w:rsid w:val="00D43947"/>
    <w:rsid w:val="00D61D52"/>
    <w:rsid w:val="00D622BB"/>
    <w:rsid w:val="00D8022E"/>
    <w:rsid w:val="00E13DAA"/>
    <w:rsid w:val="00E360A2"/>
    <w:rsid w:val="00E8616B"/>
    <w:rsid w:val="00EB5F18"/>
    <w:rsid w:val="00EE1D18"/>
    <w:rsid w:val="00F016F4"/>
    <w:rsid w:val="00F02039"/>
    <w:rsid w:val="00F246DB"/>
    <w:rsid w:val="00F24D01"/>
    <w:rsid w:val="00F3373C"/>
    <w:rsid w:val="00F755D9"/>
    <w:rsid w:val="00F84B75"/>
    <w:rsid w:val="00F932A4"/>
    <w:rsid w:val="00F9731D"/>
    <w:rsid w:val="00FB386D"/>
    <w:rsid w:val="00FF0D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F00BB31"/>
  <w15:chartTrackingRefBased/>
  <w15:docId w15:val="{0AB2BC00-8043-3C46-91AC-5080A701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5B2D"/>
    <w:pPr>
      <w:spacing w:after="120"/>
      <w:jc w:val="both"/>
    </w:pPr>
    <w:rPr>
      <w:rFonts w:ascii="Book Antiqua" w:hAnsi="Book Antiqua"/>
      <w:sz w:val="22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6107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303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paragraph" w:styleId="Ttulo3">
    <w:name w:val="heading 3"/>
    <w:basedOn w:val="Normal"/>
    <w:next w:val="Normal"/>
    <w:qFormat/>
    <w:rsid w:val="003415E8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FB3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qFormat/>
    <w:rsid w:val="003F5B2D"/>
    <w:pPr>
      <w:jc w:val="left"/>
    </w:pPr>
    <w:rPr>
      <w:b/>
      <w:bCs/>
      <w:sz w:val="20"/>
      <w:szCs w:val="20"/>
    </w:rPr>
  </w:style>
  <w:style w:type="paragraph" w:customStyle="1" w:styleId="Numerao">
    <w:name w:val="Numeração"/>
    <w:basedOn w:val="Normal"/>
    <w:rsid w:val="006020C8"/>
    <w:pPr>
      <w:spacing w:before="120" w:after="0"/>
    </w:pPr>
    <w:rPr>
      <w:rFonts w:ascii="Arial Black" w:hAnsi="Arial Black" w:cs="Arial"/>
      <w:sz w:val="24"/>
      <w:lang w:val="pt-PT"/>
    </w:rPr>
  </w:style>
  <w:style w:type="paragraph" w:customStyle="1" w:styleId="Instrues">
    <w:name w:val="Instruções"/>
    <w:basedOn w:val="Normal"/>
    <w:rsid w:val="00015988"/>
    <w:pPr>
      <w:spacing w:after="0"/>
    </w:pPr>
    <w:rPr>
      <w:lang w:val="pt-PT"/>
    </w:rPr>
  </w:style>
  <w:style w:type="paragraph" w:styleId="Textodenotaderodap">
    <w:name w:val="footnote text"/>
    <w:basedOn w:val="Normal"/>
    <w:semiHidden/>
    <w:rsid w:val="007B0237"/>
    <w:rPr>
      <w:sz w:val="20"/>
      <w:szCs w:val="20"/>
    </w:rPr>
  </w:style>
  <w:style w:type="character" w:styleId="Refdenotaderodap">
    <w:name w:val="footnote reference"/>
    <w:semiHidden/>
    <w:rsid w:val="007B0237"/>
    <w:rPr>
      <w:vertAlign w:val="superscript"/>
    </w:rPr>
  </w:style>
  <w:style w:type="paragraph" w:styleId="Cabealho">
    <w:name w:val="header"/>
    <w:basedOn w:val="Normal"/>
    <w:rsid w:val="003E39C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3E39C0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rsid w:val="003E39C0"/>
  </w:style>
  <w:style w:type="paragraph" w:styleId="Textodebalo">
    <w:name w:val="Balloon Text"/>
    <w:basedOn w:val="Normal"/>
    <w:semiHidden/>
    <w:rsid w:val="008C14E5"/>
    <w:rPr>
      <w:rFonts w:ascii="Tahoma" w:hAnsi="Tahoma" w:cs="Tahoma"/>
      <w:sz w:val="16"/>
      <w:szCs w:val="16"/>
    </w:rPr>
  </w:style>
  <w:style w:type="character" w:styleId="Hiperligao">
    <w:name w:val="Hyperlink"/>
    <w:rsid w:val="00AB7BA4"/>
    <w:rPr>
      <w:color w:val="0000FF"/>
      <w:u w:val="single"/>
    </w:rPr>
  </w:style>
  <w:style w:type="paragraph" w:styleId="NormalWeb">
    <w:name w:val="Normal (Web)"/>
    <w:basedOn w:val="Normal"/>
    <w:rsid w:val="008B27FB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character" w:styleId="Forte">
    <w:name w:val="Strong"/>
    <w:qFormat/>
    <w:rsid w:val="001130FA"/>
    <w:rPr>
      <w:b/>
      <w:bCs/>
    </w:rPr>
  </w:style>
  <w:style w:type="character" w:styleId="Refdecomentrio">
    <w:name w:val="annotation reference"/>
    <w:rsid w:val="00C1428C"/>
    <w:rPr>
      <w:sz w:val="18"/>
      <w:szCs w:val="18"/>
    </w:rPr>
  </w:style>
  <w:style w:type="paragraph" w:styleId="Textodecomentrio">
    <w:name w:val="annotation text"/>
    <w:basedOn w:val="Normal"/>
    <w:link w:val="TextodecomentrioCarter"/>
    <w:rsid w:val="00C1428C"/>
    <w:rPr>
      <w:sz w:val="24"/>
    </w:rPr>
  </w:style>
  <w:style w:type="character" w:customStyle="1" w:styleId="TextodecomentrioCarter">
    <w:name w:val="Texto de comentário Caráter"/>
    <w:link w:val="Textodecomentrio"/>
    <w:rsid w:val="00C1428C"/>
    <w:rPr>
      <w:rFonts w:ascii="Book Antiqua" w:hAnsi="Book Antiqua"/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C1428C"/>
    <w:rPr>
      <w:b/>
      <w:bCs/>
      <w:sz w:val="20"/>
      <w:szCs w:val="20"/>
    </w:rPr>
  </w:style>
  <w:style w:type="character" w:customStyle="1" w:styleId="AssuntodecomentrioCarter">
    <w:name w:val="Assunto de comentário Caráter"/>
    <w:link w:val="Assuntodecomentrio"/>
    <w:rsid w:val="00C1428C"/>
    <w:rPr>
      <w:rFonts w:ascii="Book Antiqua" w:hAnsi="Book Antiqua"/>
      <w:b/>
      <w:bCs/>
      <w:sz w:val="24"/>
      <w:szCs w:val="24"/>
    </w:rPr>
  </w:style>
  <w:style w:type="paragraph" w:styleId="Reviso">
    <w:name w:val="Revision"/>
    <w:hidden/>
    <w:rsid w:val="003B7F72"/>
    <w:rPr>
      <w:rFonts w:ascii="Book Antiqua" w:hAnsi="Book Antiqua"/>
      <w:sz w:val="22"/>
      <w:szCs w:val="24"/>
      <w:lang w:val="en-US" w:eastAsia="en-US"/>
    </w:rPr>
  </w:style>
  <w:style w:type="paragraph" w:styleId="PargrafodaLista">
    <w:name w:val="List Paragraph"/>
    <w:basedOn w:val="Normal"/>
    <w:qFormat/>
    <w:rsid w:val="00391074"/>
    <w:pPr>
      <w:ind w:left="720"/>
      <w:contextualSpacing/>
    </w:pPr>
  </w:style>
  <w:style w:type="paragraph" w:customStyle="1" w:styleId="Standard">
    <w:name w:val="Standard"/>
    <w:rsid w:val="007C3AE7"/>
    <w:pPr>
      <w:suppressAutoHyphens/>
      <w:autoSpaceDN w:val="0"/>
      <w:spacing w:before="57" w:after="57"/>
      <w:jc w:val="both"/>
      <w:textAlignment w:val="baseline"/>
    </w:pPr>
    <w:rPr>
      <w:rFonts w:cs="Book Antiqua"/>
      <w:kern w:val="3"/>
      <w:sz w:val="22"/>
      <w:szCs w:val="24"/>
      <w:lang w:val="en-US" w:eastAsia="zh-C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561F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rsid w:val="000561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1247</Words>
  <Characters>6740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Manager/>
  <Company>DEI</Company>
  <LinksUpToDate>false</LinksUpToDate>
  <CharactersWithSpaces>7972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Paulo Marques</dc:creator>
  <cp:keywords/>
  <dc:description/>
  <cp:lastModifiedBy>ssimoes</cp:lastModifiedBy>
  <cp:revision>6</cp:revision>
  <cp:lastPrinted>2022-05-01T22:22:00Z</cp:lastPrinted>
  <dcterms:created xsi:type="dcterms:W3CDTF">2022-05-01T22:20:00Z</dcterms:created>
  <dcterms:modified xsi:type="dcterms:W3CDTF">2022-05-01T22:22:00Z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1345458244</vt:i4>
  </property>
  <property fmtid="{D5CDD505-2E9C-101B-9397-08002B2CF9AE}" pid="3" name="_EmailEntryID">
    <vt:lpwstr>000000009207052BD78A3E43A1815458AFF5BF9564184000</vt:lpwstr>
  </property>
  <property fmtid="{D5CDD505-2E9C-101B-9397-08002B2CF9AE}" pid="4" name="_ReviewingToolsShownOnce">
    <vt:lpwstr/>
  </property>
</Properties>
</file>