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8277" w14:textId="47BFFCCB" w:rsidR="00743071" w:rsidRDefault="00743071" w:rsidP="00493AA5">
      <w:pPr>
        <w:spacing w:after="0"/>
        <w:rPr>
          <w:rFonts w:ascii="Helvetica" w:hAnsi="Helvetica"/>
          <w:b/>
          <w:bCs/>
          <w:sz w:val="20"/>
          <w:szCs w:val="20"/>
          <w:lang w:val="pt-PT"/>
        </w:rPr>
      </w:pPr>
    </w:p>
    <w:p w14:paraId="2F7C1E16" w14:textId="48FE7744" w:rsidR="0001458C" w:rsidRPr="0001458C" w:rsidRDefault="0001458C" w:rsidP="0001458C">
      <w:pPr>
        <w:pStyle w:val="Standar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/>
        <w:spacing w:after="0"/>
        <w:jc w:val="center"/>
        <w:rPr>
          <w:rFonts w:cs="TimesNewRomanPSMT"/>
          <w:sz w:val="28"/>
          <w:szCs w:val="28"/>
          <w:lang w:val="pt-PT"/>
        </w:rPr>
      </w:pPr>
      <w:r w:rsidRPr="0001458C">
        <w:rPr>
          <w:rFonts w:cs="TimesNewRomanPSMT"/>
          <w:sz w:val="28"/>
          <w:szCs w:val="28"/>
          <w:lang w:val="pt-PT"/>
        </w:rPr>
        <w:t>Relatório Projeto 4.</w:t>
      </w:r>
      <w:ins w:id="0" w:author="ssimoes" w:date="2022-05-08T17:02:00Z">
        <w:r w:rsidR="00E748A1">
          <w:rPr>
            <w:rFonts w:cs="TimesNewRomanPSMT"/>
            <w:sz w:val="28"/>
            <w:szCs w:val="28"/>
            <w:lang w:val="pt-PT"/>
          </w:rPr>
          <w:t>2</w:t>
        </w:r>
      </w:ins>
      <w:del w:id="1" w:author="ssimoes" w:date="2022-05-08T17:02:00Z">
        <w:r w:rsidRPr="0001458C" w:rsidDel="00E748A1">
          <w:rPr>
            <w:rFonts w:cs="TimesNewRomanPSMT"/>
            <w:sz w:val="28"/>
            <w:szCs w:val="28"/>
            <w:lang w:val="pt-PT"/>
          </w:rPr>
          <w:delText>1</w:delText>
        </w:r>
      </w:del>
      <w:r w:rsidRPr="0001458C">
        <w:rPr>
          <w:rFonts w:cs="TimesNewRomanPSMT"/>
          <w:sz w:val="28"/>
          <w:szCs w:val="28"/>
          <w:lang w:val="pt-PT"/>
        </w:rPr>
        <w:t xml:space="preserve"> AED 2021/2022</w:t>
      </w:r>
    </w:p>
    <w:p w14:paraId="479B0DC7" w14:textId="77777777" w:rsidR="0001458C" w:rsidRPr="0001458C" w:rsidRDefault="0001458C" w:rsidP="0001458C">
      <w:pPr>
        <w:pStyle w:val="Standard"/>
        <w:spacing w:after="0"/>
        <w:rPr>
          <w:rFonts w:cs="TimesNewRomanPS-BoldMT"/>
          <w:b/>
          <w:bCs/>
          <w:sz w:val="16"/>
          <w:szCs w:val="16"/>
          <w:lang w:val="pt-PT"/>
        </w:rPr>
      </w:pPr>
    </w:p>
    <w:p w14:paraId="0EB14AED" w14:textId="77777777" w:rsidR="00E8616B" w:rsidRDefault="0001458C" w:rsidP="0001458C">
      <w:pPr>
        <w:pStyle w:val="Standard"/>
        <w:rPr>
          <w:ins w:id="2" w:author="ssimoes" w:date="2022-05-01T22:37:00Z"/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 xml:space="preserve">Nome: </w:t>
      </w:r>
      <w:ins w:id="3" w:author="ssimoes" w:date="2022-05-01T22:37:00Z">
        <w:r w:rsidR="00E8616B">
          <w:rPr>
            <w:rFonts w:cs="Times New Roman"/>
            <w:sz w:val="20"/>
            <w:szCs w:val="20"/>
            <w:lang w:val="pt-PT"/>
          </w:rPr>
          <w:t>Sancho Amaral Simões</w:t>
        </w:r>
      </w:ins>
      <w:r w:rsidRPr="00265B7C">
        <w:rPr>
          <w:rFonts w:cs="Times New Roman"/>
          <w:sz w:val="20"/>
          <w:szCs w:val="20"/>
          <w:lang w:val="pt-PT"/>
        </w:rPr>
        <w:t xml:space="preserve">                                                                                                                   </w:t>
      </w:r>
    </w:p>
    <w:p w14:paraId="226C78B1" w14:textId="17225930" w:rsidR="0001458C" w:rsidRPr="00265B7C" w:rsidRDefault="0001458C" w:rsidP="0001458C">
      <w:pPr>
        <w:pStyle w:val="Standard"/>
        <w:rPr>
          <w:rFonts w:cs="Times New Roman"/>
          <w:sz w:val="20"/>
          <w:szCs w:val="20"/>
          <w:lang w:val="pt-PT"/>
        </w:rPr>
      </w:pPr>
      <w:r w:rsidRPr="00265B7C">
        <w:rPr>
          <w:rFonts w:cs="Times New Roman"/>
          <w:sz w:val="20"/>
          <w:szCs w:val="20"/>
          <w:lang w:val="pt-PT"/>
        </w:rPr>
        <w:t>Nº Estudante:</w:t>
      </w:r>
      <w:ins w:id="4" w:author="ssimoes" w:date="2022-05-01T22:37:00Z">
        <w:r w:rsidR="00E8616B">
          <w:rPr>
            <w:rFonts w:cs="Times New Roman"/>
            <w:sz w:val="20"/>
            <w:szCs w:val="20"/>
            <w:lang w:val="pt-PT"/>
          </w:rPr>
          <w:t xml:space="preserve"> 2019217590</w:t>
        </w:r>
      </w:ins>
    </w:p>
    <w:p w14:paraId="365ED945" w14:textId="4EF88204" w:rsidR="0001458C" w:rsidRPr="005275F3" w:rsidRDefault="0001458C" w:rsidP="0001458C">
      <w:pPr>
        <w:pStyle w:val="Standard"/>
        <w:rPr>
          <w:iCs/>
          <w:lang w:val="pt-PT"/>
        </w:rPr>
      </w:pPr>
      <w:r>
        <w:rPr>
          <w:rFonts w:cs="Times New Roman"/>
          <w:sz w:val="20"/>
          <w:szCs w:val="20"/>
          <w:lang w:val="pt-PT"/>
        </w:rPr>
        <w:t>PL</w:t>
      </w:r>
      <w:r w:rsidRPr="00265B7C">
        <w:rPr>
          <w:rFonts w:cs="Times New Roman"/>
          <w:sz w:val="20"/>
          <w:szCs w:val="20"/>
          <w:lang w:val="pt-PT"/>
        </w:rPr>
        <w:t xml:space="preserve"> (inscrição):</w:t>
      </w:r>
      <w:ins w:id="5" w:author="ssimoes" w:date="2022-05-01T22:37:00Z">
        <w:r w:rsidR="00E8616B">
          <w:rPr>
            <w:rFonts w:cs="Times New Roman"/>
            <w:sz w:val="20"/>
            <w:szCs w:val="20"/>
            <w:lang w:val="pt-PT"/>
          </w:rPr>
          <w:t xml:space="preserve"> PL2</w:t>
        </w:r>
      </w:ins>
      <w:r w:rsidRPr="00265B7C">
        <w:rPr>
          <w:rFonts w:cs="Times New Roman"/>
          <w:sz w:val="20"/>
          <w:szCs w:val="20"/>
          <w:lang w:val="pt-PT"/>
        </w:rPr>
        <w:t xml:space="preserve">                 </w:t>
      </w:r>
      <w:r w:rsidRPr="00265B7C">
        <w:rPr>
          <w:rFonts w:cs="Times New Roman"/>
          <w:i/>
          <w:iCs/>
          <w:sz w:val="20"/>
          <w:szCs w:val="20"/>
          <w:lang w:val="pt-PT"/>
        </w:rPr>
        <w:t>L</w:t>
      </w:r>
      <w:r w:rsidRPr="00265B7C">
        <w:rPr>
          <w:rFonts w:cs="Times New Roman"/>
          <w:i/>
          <w:sz w:val="20"/>
          <w:szCs w:val="20"/>
          <w:lang w:val="pt-PT"/>
        </w:rPr>
        <w:t xml:space="preserve">ogin </w:t>
      </w:r>
      <w:r w:rsidRPr="00265B7C">
        <w:rPr>
          <w:rFonts w:cs="Times New Roman"/>
          <w:sz w:val="20"/>
          <w:szCs w:val="20"/>
          <w:lang w:val="pt-PT"/>
        </w:rPr>
        <w:t xml:space="preserve">no </w:t>
      </w:r>
      <w:proofErr w:type="spellStart"/>
      <w:r w:rsidRPr="00265B7C">
        <w:rPr>
          <w:rFonts w:cs="Times New Roman"/>
          <w:i/>
          <w:sz w:val="20"/>
          <w:szCs w:val="20"/>
          <w:lang w:val="pt-PT"/>
        </w:rPr>
        <w:t>Mooshak</w:t>
      </w:r>
      <w:proofErr w:type="spellEnd"/>
      <w:r w:rsidRPr="00265B7C">
        <w:rPr>
          <w:rFonts w:cs="Times New Roman"/>
          <w:i/>
          <w:sz w:val="20"/>
          <w:szCs w:val="20"/>
          <w:lang w:val="pt-PT"/>
        </w:rPr>
        <w:t>:</w:t>
      </w:r>
      <w:ins w:id="6" w:author="ssimoes" w:date="2022-05-01T22:41:00Z">
        <w:r w:rsidR="005275F3">
          <w:rPr>
            <w:rFonts w:cs="Times New Roman"/>
            <w:i/>
            <w:sz w:val="20"/>
            <w:szCs w:val="20"/>
            <w:lang w:val="pt-PT"/>
          </w:rPr>
          <w:t xml:space="preserve"> </w:t>
        </w:r>
        <w:proofErr w:type="spellStart"/>
        <w:r w:rsidR="005275F3">
          <w:rPr>
            <w:rFonts w:cs="Times New Roman"/>
            <w:iCs/>
            <w:sz w:val="20"/>
            <w:szCs w:val="20"/>
            <w:lang w:val="pt-PT"/>
          </w:rPr>
          <w:t>SanchoAmaralSimoes</w:t>
        </w:r>
      </w:ins>
      <w:proofErr w:type="spellEnd"/>
    </w:p>
    <w:p w14:paraId="398CE1A9" w14:textId="77777777" w:rsidR="0001458C" w:rsidRDefault="0001458C" w:rsidP="007C3AE7">
      <w:pPr>
        <w:pStyle w:val="Standard"/>
        <w:spacing w:after="0" w:line="360" w:lineRule="auto"/>
        <w:jc w:val="left"/>
        <w:rPr>
          <w:b/>
          <w:bCs/>
          <w:sz w:val="20"/>
          <w:szCs w:val="20"/>
          <w:lang w:val="pt-PT"/>
        </w:rPr>
      </w:pPr>
    </w:p>
    <w:p w14:paraId="7211F2A9" w14:textId="24957913" w:rsidR="007C3AE7" w:rsidRPr="00265B7C" w:rsidRDefault="007C3AE7" w:rsidP="007C3AE7">
      <w:pPr>
        <w:pStyle w:val="Standard"/>
        <w:spacing w:after="0" w:line="360" w:lineRule="auto"/>
        <w:jc w:val="left"/>
        <w:rPr>
          <w:sz w:val="20"/>
          <w:szCs w:val="20"/>
          <w:lang w:val="pt-PT"/>
        </w:rPr>
      </w:pPr>
      <w:r>
        <w:rPr>
          <w:b/>
          <w:bCs/>
          <w:sz w:val="20"/>
          <w:szCs w:val="20"/>
          <w:lang w:val="pt-PT"/>
        </w:rPr>
        <w:t>Tabela</w:t>
      </w:r>
      <w:r>
        <w:rPr>
          <w:b/>
          <w:bCs/>
          <w:sz w:val="20"/>
          <w:szCs w:val="20"/>
          <w:lang w:val="pt-PT"/>
        </w:rPr>
        <w:tab/>
      </w:r>
      <w:r w:rsidR="00555E34">
        <w:rPr>
          <w:b/>
          <w:bCs/>
          <w:sz w:val="20"/>
          <w:szCs w:val="20"/>
          <w:lang w:val="pt-PT"/>
        </w:rPr>
        <w:t>(S</w:t>
      </w:r>
      <w:ins w:id="7" w:author="ssimoes" w:date="2022-05-08T22:04:00Z">
        <w:r w:rsidR="00C224F1">
          <w:rPr>
            <w:b/>
            <w:bCs/>
            <w:sz w:val="20"/>
            <w:szCs w:val="20"/>
            <w:lang w:val="pt-PT"/>
          </w:rPr>
          <w:t>3</w:t>
        </w:r>
      </w:ins>
      <w:del w:id="8" w:author="ssimoes" w:date="2022-05-08T22:04:00Z">
        <w:r w:rsidR="00555E34" w:rsidDel="00C224F1">
          <w:rPr>
            <w:b/>
            <w:bCs/>
            <w:sz w:val="20"/>
            <w:szCs w:val="20"/>
            <w:lang w:val="pt-PT"/>
          </w:rPr>
          <w:delText>1</w:delText>
        </w:r>
      </w:del>
      <w:r w:rsidR="00555E34">
        <w:rPr>
          <w:b/>
          <w:bCs/>
          <w:sz w:val="20"/>
          <w:szCs w:val="20"/>
          <w:lang w:val="pt-PT"/>
        </w:rPr>
        <w:t>)</w:t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</w:r>
      <w:r>
        <w:rPr>
          <w:b/>
          <w:bCs/>
          <w:sz w:val="20"/>
          <w:szCs w:val="20"/>
          <w:lang w:val="pt-PT"/>
        </w:rPr>
        <w:tab/>
        <w:t>Gráfico</w:t>
      </w:r>
      <w:r w:rsidR="00555E34">
        <w:rPr>
          <w:b/>
          <w:bCs/>
          <w:sz w:val="20"/>
          <w:szCs w:val="20"/>
          <w:lang w:val="pt-PT"/>
        </w:rPr>
        <w:t xml:space="preserve">  </w:t>
      </w:r>
      <w:del w:id="9" w:author="ssimoes" w:date="2022-05-01T22:36:00Z">
        <w:r w:rsidR="00555E34" w:rsidDel="00E8616B">
          <w:rPr>
            <w:b/>
            <w:bCs/>
            <w:sz w:val="20"/>
            <w:szCs w:val="20"/>
            <w:lang w:val="pt-PT"/>
          </w:rPr>
          <w:delText xml:space="preserve"> </w:delText>
        </w:r>
      </w:del>
      <w:r w:rsidR="00555E34">
        <w:rPr>
          <w:b/>
          <w:bCs/>
          <w:sz w:val="20"/>
          <w:szCs w:val="20"/>
          <w:lang w:val="pt-PT"/>
        </w:rPr>
        <w:t>(S1)</w:t>
      </w:r>
    </w:p>
    <w:tbl>
      <w:tblPr>
        <w:tblStyle w:val="TabeladeGrelha4-Destaque5"/>
        <w:tblpPr w:leftFromText="141" w:rightFromText="141" w:vertAnchor="text" w:tblpY="97"/>
        <w:tblW w:w="0" w:type="auto"/>
        <w:tblLook w:val="04A0" w:firstRow="1" w:lastRow="0" w:firstColumn="1" w:lastColumn="0" w:noHBand="0" w:noVBand="1"/>
      </w:tblPr>
      <w:tblGrid>
        <w:gridCol w:w="975"/>
        <w:gridCol w:w="975"/>
      </w:tblGrid>
      <w:tr w:rsidR="006A261D" w14:paraId="22FC94BB" w14:textId="77777777" w:rsidTr="006A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ins w:id="10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0BD3D67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11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12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N</w:t>
              </w:r>
            </w:ins>
          </w:p>
        </w:tc>
        <w:tc>
          <w:tcPr>
            <w:tcW w:w="975" w:type="dxa"/>
          </w:tcPr>
          <w:p w14:paraId="66E9660B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14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Tempo(s)</w:t>
              </w:r>
            </w:ins>
          </w:p>
        </w:tc>
      </w:tr>
      <w:tr w:rsidR="006A261D" w14:paraId="72BA036E" w14:textId="77777777" w:rsidTr="006A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ins w:id="15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EE29084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16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17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100000</w:t>
              </w:r>
            </w:ins>
          </w:p>
        </w:tc>
        <w:tc>
          <w:tcPr>
            <w:tcW w:w="975" w:type="dxa"/>
          </w:tcPr>
          <w:p w14:paraId="64CEF5D6" w14:textId="5978FFF3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8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19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0,1</w:t>
              </w:r>
              <w:r>
                <w:rPr>
                  <w:rFonts w:ascii="Calibri" w:hAnsi="Calibri" w:cs="Calibri"/>
                  <w:sz w:val="16"/>
                  <w:szCs w:val="16"/>
                  <w:lang w:val="pt-PT"/>
                </w:rPr>
                <w:t>232</w:t>
              </w:r>
            </w:ins>
          </w:p>
        </w:tc>
      </w:tr>
      <w:tr w:rsidR="006A261D" w14:paraId="3D60B03A" w14:textId="77777777" w:rsidTr="006A261D">
        <w:trPr>
          <w:trHeight w:val="281"/>
          <w:ins w:id="20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229A5B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21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22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200000</w:t>
              </w:r>
            </w:ins>
          </w:p>
        </w:tc>
        <w:tc>
          <w:tcPr>
            <w:tcW w:w="975" w:type="dxa"/>
          </w:tcPr>
          <w:p w14:paraId="7B887796" w14:textId="604793CE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24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0,4</w:t>
              </w:r>
              <w:r>
                <w:rPr>
                  <w:rFonts w:ascii="Calibri" w:hAnsi="Calibri" w:cs="Calibri"/>
                  <w:sz w:val="16"/>
                  <w:szCs w:val="16"/>
                  <w:lang w:val="pt-PT"/>
                </w:rPr>
                <w:t>321</w:t>
              </w:r>
            </w:ins>
          </w:p>
        </w:tc>
      </w:tr>
      <w:tr w:rsidR="006A261D" w14:paraId="1C83CD0F" w14:textId="77777777" w:rsidTr="006A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ins w:id="25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15568ED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26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27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300000</w:t>
              </w:r>
            </w:ins>
          </w:p>
        </w:tc>
        <w:tc>
          <w:tcPr>
            <w:tcW w:w="975" w:type="dxa"/>
          </w:tcPr>
          <w:p w14:paraId="04A72D5C" w14:textId="217053ED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28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29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0,7</w:t>
              </w:r>
              <w:r>
                <w:rPr>
                  <w:rFonts w:ascii="Calibri" w:hAnsi="Calibri" w:cs="Calibri"/>
                  <w:sz w:val="16"/>
                  <w:szCs w:val="16"/>
                  <w:lang w:val="pt-PT"/>
                </w:rPr>
                <w:t>326</w:t>
              </w:r>
            </w:ins>
          </w:p>
        </w:tc>
      </w:tr>
      <w:tr w:rsidR="006A261D" w14:paraId="7341212A" w14:textId="77777777" w:rsidTr="006A261D">
        <w:trPr>
          <w:trHeight w:val="289"/>
          <w:ins w:id="30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75E797E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31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32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400000</w:t>
              </w:r>
            </w:ins>
          </w:p>
        </w:tc>
        <w:tc>
          <w:tcPr>
            <w:tcW w:w="975" w:type="dxa"/>
          </w:tcPr>
          <w:p w14:paraId="4E677D5C" w14:textId="71C85368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3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34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1,2</w:t>
              </w:r>
              <w:r>
                <w:rPr>
                  <w:rFonts w:ascii="Calibri" w:hAnsi="Calibri" w:cs="Calibri"/>
                  <w:sz w:val="16"/>
                  <w:szCs w:val="16"/>
                  <w:lang w:val="pt-PT"/>
                </w:rPr>
                <w:t>230</w:t>
              </w:r>
            </w:ins>
          </w:p>
        </w:tc>
      </w:tr>
      <w:tr w:rsidR="006A261D" w14:paraId="3F6E195A" w14:textId="77777777" w:rsidTr="006A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ins w:id="35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4A233EF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36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37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500000</w:t>
              </w:r>
            </w:ins>
          </w:p>
        </w:tc>
        <w:tc>
          <w:tcPr>
            <w:tcW w:w="975" w:type="dxa"/>
          </w:tcPr>
          <w:p w14:paraId="7DAF0C0C" w14:textId="02B64BF0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8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39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1,7</w:t>
              </w:r>
              <w:r>
                <w:rPr>
                  <w:rFonts w:ascii="Calibri" w:hAnsi="Calibri" w:cs="Calibri"/>
                  <w:sz w:val="16"/>
                  <w:szCs w:val="16"/>
                  <w:lang w:val="pt-PT"/>
                </w:rPr>
                <w:t>321</w:t>
              </w:r>
            </w:ins>
          </w:p>
        </w:tc>
      </w:tr>
      <w:tr w:rsidR="006A261D" w14:paraId="3430ED67" w14:textId="77777777" w:rsidTr="006A261D">
        <w:trPr>
          <w:trHeight w:val="281"/>
          <w:ins w:id="40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DCF683C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41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42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600000</w:t>
              </w:r>
            </w:ins>
          </w:p>
        </w:tc>
        <w:tc>
          <w:tcPr>
            <w:tcW w:w="975" w:type="dxa"/>
          </w:tcPr>
          <w:p w14:paraId="18DEBE22" w14:textId="76B8B2A7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3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44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2,4</w:t>
              </w:r>
              <w:r>
                <w:rPr>
                  <w:rFonts w:ascii="Calibri" w:hAnsi="Calibri" w:cs="Calibri"/>
                  <w:sz w:val="16"/>
                  <w:szCs w:val="16"/>
                  <w:lang w:val="pt-PT"/>
                </w:rPr>
                <w:t>521</w:t>
              </w:r>
            </w:ins>
          </w:p>
        </w:tc>
      </w:tr>
      <w:tr w:rsidR="006A261D" w14:paraId="1E7E3F5C" w14:textId="77777777" w:rsidTr="006A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ins w:id="45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05418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46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47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700000</w:t>
              </w:r>
            </w:ins>
          </w:p>
        </w:tc>
        <w:tc>
          <w:tcPr>
            <w:tcW w:w="975" w:type="dxa"/>
          </w:tcPr>
          <w:p w14:paraId="11770818" w14:textId="6D725D0E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48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49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2,8</w:t>
              </w:r>
              <w:r>
                <w:rPr>
                  <w:rFonts w:ascii="Calibri" w:hAnsi="Calibri" w:cs="Calibri"/>
                  <w:sz w:val="16"/>
                  <w:szCs w:val="16"/>
                  <w:lang w:val="pt-PT"/>
                </w:rPr>
                <w:t>287</w:t>
              </w:r>
            </w:ins>
          </w:p>
        </w:tc>
      </w:tr>
      <w:tr w:rsidR="006A261D" w14:paraId="500BFEF0" w14:textId="77777777" w:rsidTr="006A261D">
        <w:trPr>
          <w:trHeight w:val="281"/>
          <w:ins w:id="50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C518090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51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52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800000</w:t>
              </w:r>
            </w:ins>
          </w:p>
        </w:tc>
        <w:tc>
          <w:tcPr>
            <w:tcW w:w="975" w:type="dxa"/>
          </w:tcPr>
          <w:p w14:paraId="0DBE13D8" w14:textId="145E4E18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3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54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3,3</w:t>
              </w:r>
              <w:r>
                <w:rPr>
                  <w:rFonts w:ascii="Calibri" w:hAnsi="Calibri" w:cs="Calibri"/>
                  <w:sz w:val="16"/>
                  <w:szCs w:val="16"/>
                  <w:lang w:val="pt-PT"/>
                </w:rPr>
                <w:t>293</w:t>
              </w:r>
            </w:ins>
          </w:p>
        </w:tc>
      </w:tr>
      <w:tr w:rsidR="006A261D" w14:paraId="5035389F" w14:textId="77777777" w:rsidTr="006A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ins w:id="55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40233D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56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57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900000</w:t>
              </w:r>
            </w:ins>
          </w:p>
        </w:tc>
        <w:tc>
          <w:tcPr>
            <w:tcW w:w="975" w:type="dxa"/>
          </w:tcPr>
          <w:p w14:paraId="7294C422" w14:textId="7A334354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58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59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3,9</w:t>
              </w:r>
              <w:r>
                <w:rPr>
                  <w:rFonts w:ascii="Calibri" w:hAnsi="Calibri" w:cs="Calibri"/>
                  <w:sz w:val="16"/>
                  <w:szCs w:val="16"/>
                  <w:lang w:val="pt-PT"/>
                </w:rPr>
                <w:t>412</w:t>
              </w:r>
            </w:ins>
          </w:p>
        </w:tc>
      </w:tr>
      <w:tr w:rsidR="006A261D" w14:paraId="4D0BBE54" w14:textId="77777777" w:rsidTr="006A261D">
        <w:trPr>
          <w:trHeight w:val="281"/>
          <w:ins w:id="60" w:author="ssimoes" w:date="2022-05-08T22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4CA17BC" w14:textId="77777777" w:rsidR="006A261D" w:rsidRPr="00D07564" w:rsidRDefault="006A261D" w:rsidP="006A261D">
            <w:pPr>
              <w:pStyle w:val="Standard"/>
              <w:spacing w:after="0" w:line="360" w:lineRule="auto"/>
              <w:jc w:val="center"/>
              <w:rPr>
                <w:ins w:id="61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62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1000000</w:t>
              </w:r>
            </w:ins>
          </w:p>
        </w:tc>
        <w:tc>
          <w:tcPr>
            <w:tcW w:w="975" w:type="dxa"/>
          </w:tcPr>
          <w:p w14:paraId="77FD5751" w14:textId="7C8682DA" w:rsidR="006A261D" w:rsidRPr="00D07564" w:rsidRDefault="006A261D" w:rsidP="006A261D">
            <w:pPr>
              <w:pStyle w:val="Standard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" w:author="ssimoes" w:date="2022-05-08T22:15:00Z"/>
                <w:rFonts w:ascii="Calibri" w:hAnsi="Calibri" w:cs="Calibri"/>
                <w:sz w:val="16"/>
                <w:szCs w:val="16"/>
                <w:lang w:val="pt-PT"/>
              </w:rPr>
            </w:pPr>
            <w:ins w:id="64" w:author="ssimoes" w:date="2022-05-08T22:15:00Z">
              <w:r w:rsidRPr="00D07564">
                <w:rPr>
                  <w:rFonts w:ascii="Calibri" w:hAnsi="Calibri" w:cs="Calibri"/>
                  <w:sz w:val="16"/>
                  <w:szCs w:val="16"/>
                  <w:lang w:val="pt-PT"/>
                </w:rPr>
                <w:t>4,7</w:t>
              </w:r>
              <w:r>
                <w:rPr>
                  <w:rFonts w:ascii="Calibri" w:hAnsi="Calibri" w:cs="Calibri"/>
                  <w:sz w:val="16"/>
                  <w:szCs w:val="16"/>
                  <w:lang w:val="pt-PT"/>
                </w:rPr>
                <w:t>421</w:t>
              </w:r>
            </w:ins>
          </w:p>
        </w:tc>
      </w:tr>
    </w:tbl>
    <w:p w14:paraId="35973B5A" w14:textId="711A0411" w:rsidR="007C3AE7" w:rsidRDefault="003E1C9E" w:rsidP="007C3AE7">
      <w:pPr>
        <w:pStyle w:val="Standard"/>
        <w:spacing w:after="0" w:line="360" w:lineRule="auto"/>
        <w:rPr>
          <w:ins w:id="65" w:author="ssimoes" w:date="2022-05-01T23:02:00Z"/>
          <w:noProof/>
          <w:sz w:val="20"/>
          <w:szCs w:val="20"/>
          <w:lang w:val="pt-PT"/>
        </w:rPr>
      </w:pPr>
      <w:del w:id="66" w:author="ssimoes" w:date="2022-05-08T17:03:00Z">
        <w:r w:rsidDel="00E748A1">
          <w:rPr>
            <w:noProof/>
            <w:sz w:val="20"/>
            <w:szCs w:val="20"/>
            <w:lang w:val="pt-PT"/>
          </w:rPr>
          <w:drawing>
            <wp:anchor distT="0" distB="0" distL="114300" distR="114300" simplePos="0" relativeHeight="251658240" behindDoc="0" locked="0" layoutInCell="1" allowOverlap="1" wp14:anchorId="56937816" wp14:editId="0E1B06FA">
              <wp:simplePos x="0" y="0"/>
              <wp:positionH relativeFrom="column">
                <wp:posOffset>71413</wp:posOffset>
              </wp:positionH>
              <wp:positionV relativeFrom="paragraph">
                <wp:posOffset>100311</wp:posOffset>
              </wp:positionV>
              <wp:extent cx="876300" cy="1501259"/>
              <wp:effectExtent l="0" t="0" r="0" b="3810"/>
              <wp:wrapSquare wrapText="bothSides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76300" cy="15012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>
        <w:rPr>
          <w:noProof/>
          <w:sz w:val="20"/>
          <w:szCs w:val="20"/>
          <w:lang w:val="pt-PT"/>
        </w:rPr>
        <w:t xml:space="preserve">                                                          </w:t>
      </w:r>
      <w:del w:id="67" w:author="ssimoes" w:date="2022-05-01T23:02:00Z">
        <w:r w:rsidDel="000561F4">
          <w:rPr>
            <w:noProof/>
            <w:sz w:val="20"/>
            <w:szCs w:val="20"/>
            <w:lang w:val="pt-PT"/>
          </w:rPr>
          <w:drawing>
            <wp:inline distT="0" distB="0" distL="0" distR="0" wp14:anchorId="3AB559C2" wp14:editId="00F1394F">
              <wp:extent cx="2482836" cy="1487606"/>
              <wp:effectExtent l="0" t="0" r="0" b="0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3389" cy="14999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1060040" w14:textId="41F81F71" w:rsidR="000561F4" w:rsidRPr="00265B7C" w:rsidRDefault="005B42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  <w:ins w:id="68" w:author="ssimoes" w:date="2022-05-08T22:12:00Z">
        <w:r>
          <w:rPr>
            <w:noProof/>
            <w:sz w:val="20"/>
            <w:szCs w:val="20"/>
            <w:lang w:val="pt-PT"/>
          </w:rPr>
          <w:drawing>
            <wp:inline distT="0" distB="0" distL="0" distR="0" wp14:anchorId="66DAF7E2" wp14:editId="6065C372">
              <wp:extent cx="3787140" cy="2141220"/>
              <wp:effectExtent l="0" t="0" r="3810" b="11430"/>
              <wp:docPr id="4" name="Gráfico 4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9"/>
                </a:graphicData>
              </a:graphic>
            </wp:inline>
          </w:drawing>
        </w:r>
      </w:ins>
      <w:ins w:id="69" w:author="ssimoes" w:date="2022-05-08T22:11:00Z">
        <w:r>
          <w:rPr>
            <w:sz w:val="20"/>
            <w:szCs w:val="20"/>
            <w:lang w:val="pt-PT"/>
          </w:rPr>
          <w:br w:type="textWrapping" w:clear="all"/>
        </w:r>
      </w:ins>
    </w:p>
    <w:p w14:paraId="06B0FB66" w14:textId="049C6000" w:rsidR="007C3AE7" w:rsidDel="00763531" w:rsidRDefault="007C3AE7" w:rsidP="007C3AE7">
      <w:pPr>
        <w:pStyle w:val="Standard"/>
        <w:spacing w:after="0" w:line="360" w:lineRule="auto"/>
        <w:rPr>
          <w:del w:id="70" w:author="ssimoes" w:date="2022-05-08T22:28:00Z"/>
          <w:sz w:val="20"/>
          <w:szCs w:val="20"/>
          <w:lang w:val="pt-PT"/>
        </w:rPr>
      </w:pPr>
    </w:p>
    <w:p w14:paraId="7E1B8649" w14:textId="23541992" w:rsidR="0075199A" w:rsidDel="000561F4" w:rsidRDefault="0075199A" w:rsidP="007C3AE7">
      <w:pPr>
        <w:pStyle w:val="Standard"/>
        <w:spacing w:after="0" w:line="360" w:lineRule="auto"/>
        <w:rPr>
          <w:del w:id="71" w:author="ssimoes" w:date="2022-05-01T22:35:00Z"/>
          <w:sz w:val="20"/>
          <w:szCs w:val="20"/>
          <w:lang w:val="pt-PT"/>
        </w:rPr>
      </w:pPr>
    </w:p>
    <w:p w14:paraId="5DBEF2DC" w14:textId="71048A1A" w:rsidR="0001458C" w:rsidDel="00E8616B" w:rsidRDefault="0001458C" w:rsidP="007C3AE7">
      <w:pPr>
        <w:pStyle w:val="Standard"/>
        <w:spacing w:after="0" w:line="360" w:lineRule="auto"/>
        <w:rPr>
          <w:del w:id="72" w:author="ssimoes" w:date="2022-05-01T22:35:00Z"/>
          <w:sz w:val="20"/>
          <w:szCs w:val="20"/>
          <w:lang w:val="pt-PT"/>
        </w:rPr>
      </w:pPr>
    </w:p>
    <w:p w14:paraId="56330805" w14:textId="7EC79C54" w:rsidR="0075199A" w:rsidDel="00E8616B" w:rsidRDefault="0075199A" w:rsidP="007C3AE7">
      <w:pPr>
        <w:pStyle w:val="Standard"/>
        <w:spacing w:after="0" w:line="360" w:lineRule="auto"/>
        <w:rPr>
          <w:del w:id="73" w:author="ssimoes" w:date="2022-05-01T22:35:00Z"/>
          <w:sz w:val="20"/>
          <w:szCs w:val="20"/>
          <w:lang w:val="pt-PT"/>
        </w:rPr>
      </w:pPr>
    </w:p>
    <w:p w14:paraId="4AC52DAA" w14:textId="0975A302" w:rsidR="0075199A" w:rsidDel="00E8616B" w:rsidRDefault="0075199A" w:rsidP="007C3AE7">
      <w:pPr>
        <w:pStyle w:val="Standard"/>
        <w:spacing w:after="0" w:line="360" w:lineRule="auto"/>
        <w:rPr>
          <w:del w:id="74" w:author="ssimoes" w:date="2022-05-01T22:35:00Z"/>
          <w:sz w:val="20"/>
          <w:szCs w:val="20"/>
          <w:lang w:val="pt-PT"/>
        </w:rPr>
      </w:pPr>
    </w:p>
    <w:p w14:paraId="00FB4BD0" w14:textId="439813FF" w:rsidR="0075199A" w:rsidDel="00E8616B" w:rsidRDefault="0075199A" w:rsidP="007C3AE7">
      <w:pPr>
        <w:pStyle w:val="Standard"/>
        <w:spacing w:after="0" w:line="360" w:lineRule="auto"/>
        <w:rPr>
          <w:del w:id="75" w:author="ssimoes" w:date="2022-05-01T22:35:00Z"/>
          <w:sz w:val="20"/>
          <w:szCs w:val="20"/>
          <w:lang w:val="pt-PT"/>
        </w:rPr>
      </w:pPr>
    </w:p>
    <w:p w14:paraId="3C4408A3" w14:textId="77777777" w:rsidR="0075199A" w:rsidRDefault="0075199A" w:rsidP="007C3AE7">
      <w:pPr>
        <w:pStyle w:val="Standard"/>
        <w:spacing w:after="0" w:line="360" w:lineRule="auto"/>
        <w:rPr>
          <w:sz w:val="20"/>
          <w:szCs w:val="20"/>
          <w:lang w:val="pt-PT"/>
        </w:rPr>
      </w:pPr>
    </w:p>
    <w:p w14:paraId="03856235" w14:textId="313C7F0D" w:rsidR="0001458C" w:rsidRPr="005977DF" w:rsidDel="00E8616B" w:rsidRDefault="00B05CB9" w:rsidP="0001458C">
      <w:pPr>
        <w:pStyle w:val="Standard"/>
        <w:spacing w:after="0" w:line="360" w:lineRule="auto"/>
        <w:jc w:val="center"/>
        <w:rPr>
          <w:del w:id="76" w:author="ssimoes" w:date="2022-05-01T22:35:00Z"/>
          <w:rFonts w:ascii="Book Antiqua" w:hAnsi="Book Antiqua"/>
          <w:color w:val="BFBFBF" w:themeColor="background1" w:themeShade="BF"/>
          <w:sz w:val="16"/>
          <w:szCs w:val="16"/>
          <w:lang w:val="pt-PT"/>
          <w:rPrChange w:id="77" w:author="ssimoes" w:date="2022-05-08T22:37:00Z">
            <w:rPr>
              <w:del w:id="78" w:author="ssimoes" w:date="2022-05-01T22:35:00Z"/>
              <w:rFonts w:ascii="Eurostile" w:hAnsi="Eurostile"/>
              <w:color w:val="BFBFBF" w:themeColor="background1" w:themeShade="BF"/>
              <w:sz w:val="16"/>
              <w:szCs w:val="16"/>
              <w:lang w:val="pt-PT"/>
            </w:rPr>
          </w:rPrChange>
        </w:rPr>
      </w:pPr>
      <w:del w:id="79" w:author="ssimoes" w:date="2022-05-01T22:35:00Z">
        <w:r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80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Complexidade temporal </w:delText>
        </w:r>
        <w:r w:rsidR="003D3B6F"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81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da função PERCENTIL </w:delText>
        </w:r>
        <w:r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82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em ordem ao número </w:delText>
        </w:r>
        <w:r w:rsidR="003D3B6F"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83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M</w:delText>
        </w:r>
        <w:r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84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</w:delText>
        </w:r>
      </w:del>
    </w:p>
    <w:p w14:paraId="28841654" w14:textId="747527DF" w:rsidR="0001458C" w:rsidRPr="005977DF" w:rsidDel="00E8616B" w:rsidRDefault="0001458C" w:rsidP="0001458C">
      <w:pPr>
        <w:pStyle w:val="Standard"/>
        <w:spacing w:after="0" w:line="360" w:lineRule="auto"/>
        <w:jc w:val="center"/>
        <w:rPr>
          <w:del w:id="85" w:author="ssimoes" w:date="2022-05-01T22:35:00Z"/>
          <w:rFonts w:ascii="Book Antiqua" w:hAnsi="Book Antiqua"/>
          <w:color w:val="BFBFBF" w:themeColor="background1" w:themeShade="BF"/>
          <w:sz w:val="16"/>
          <w:szCs w:val="16"/>
          <w:lang w:val="pt-PT"/>
          <w:rPrChange w:id="86" w:author="ssimoes" w:date="2022-05-08T22:37:00Z">
            <w:rPr>
              <w:del w:id="87" w:author="ssimoes" w:date="2022-05-01T22:35:00Z"/>
              <w:rFonts w:ascii="Eurostile" w:hAnsi="Eurostile"/>
              <w:color w:val="BFBFBF" w:themeColor="background1" w:themeShade="BF"/>
              <w:sz w:val="16"/>
              <w:szCs w:val="16"/>
              <w:lang w:val="pt-PT"/>
            </w:rPr>
          </w:rPrChange>
        </w:rPr>
      </w:pPr>
      <w:del w:id="88" w:author="ssimoes" w:date="2022-05-01T22:35:00Z">
        <w:r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89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de valores para os quais é calculado o percentil</w:delText>
        </w:r>
        <w:r w:rsidR="003D3B6F"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90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e ao número N de valores de elevação na matriz raster.</w:delText>
        </w:r>
        <w:r w:rsidR="003D3B6F"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91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br/>
          <w:delText>Considerar na complexidade temporal o tempo de ordenamento quando se aplicar.</w:delText>
        </w:r>
      </w:del>
    </w:p>
    <w:p w14:paraId="1BB2F729" w14:textId="7ECE03E3" w:rsidR="00787144" w:rsidRPr="005977DF" w:rsidDel="00E8616B" w:rsidRDefault="00787144" w:rsidP="00787144">
      <w:pPr>
        <w:pStyle w:val="Standard"/>
        <w:spacing w:after="0" w:line="360" w:lineRule="auto"/>
        <w:jc w:val="center"/>
        <w:rPr>
          <w:del w:id="92" w:author="ssimoes" w:date="2022-05-01T22:35:00Z"/>
          <w:rFonts w:ascii="Book Antiqua" w:hAnsi="Book Antiqua"/>
          <w:color w:val="BFBFBF" w:themeColor="background1" w:themeShade="BF"/>
          <w:sz w:val="16"/>
          <w:szCs w:val="16"/>
          <w:lang w:val="pt-PT"/>
          <w:rPrChange w:id="93" w:author="ssimoes" w:date="2022-05-08T22:37:00Z">
            <w:rPr>
              <w:del w:id="94" w:author="ssimoes" w:date="2022-05-01T22:35:00Z"/>
              <w:rFonts w:ascii="Eurostile" w:hAnsi="Eurostile"/>
              <w:color w:val="BFBFBF" w:themeColor="background1" w:themeShade="BF"/>
              <w:sz w:val="16"/>
              <w:szCs w:val="16"/>
              <w:lang w:val="pt-PT"/>
            </w:rPr>
          </w:rPrChange>
        </w:rPr>
      </w:pPr>
      <w:del w:id="95" w:author="ssimoes" w:date="2022-05-01T22:35:00Z">
        <w:r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96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SUGESTÃO:  usar M</w:delText>
        </w:r>
        <w:r w:rsidR="0075199A"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97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</w:delText>
        </w:r>
        <w:r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98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=</w:delText>
        </w:r>
        <w:r w:rsidR="0075199A"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99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</w:delText>
        </w:r>
        <w:r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00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>N, ex.  M</w:delText>
        </w:r>
        <w:r w:rsidR="0075199A"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01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 = </w:delText>
        </w:r>
        <w:r w:rsidRPr="005977DF" w:rsidDel="00E8616B">
          <w:rPr>
            <w:rFonts w:ascii="Book Antiqua" w:hAnsi="Book Antiqua"/>
            <w:color w:val="BFBFBF" w:themeColor="background1" w:themeShade="BF"/>
            <w:sz w:val="16"/>
            <w:szCs w:val="16"/>
            <w:lang w:val="pt-PT"/>
            <w:rPrChange w:id="102" w:author="ssimoes" w:date="2022-05-08T22:37:00Z">
              <w:rPr>
                <w:rFonts w:ascii="Eurostile" w:hAnsi="Eurostile"/>
                <w:color w:val="BFBFBF" w:themeColor="background1" w:themeShade="BF"/>
                <w:sz w:val="16"/>
                <w:szCs w:val="16"/>
                <w:lang w:val="pt-PT"/>
              </w:rPr>
            </w:rPrChange>
          </w:rPr>
          <w:delText xml:space="preserve">N = 100K 200K .. 1000K </w:delText>
        </w:r>
      </w:del>
    </w:p>
    <w:p w14:paraId="22FEDB43" w14:textId="40781ED0" w:rsidR="00555E34" w:rsidRPr="005977DF" w:rsidDel="00E8616B" w:rsidRDefault="00555E34" w:rsidP="00555E34">
      <w:pPr>
        <w:pStyle w:val="Standard"/>
        <w:spacing w:after="0" w:line="360" w:lineRule="auto"/>
        <w:rPr>
          <w:del w:id="103" w:author="ssimoes" w:date="2022-05-01T22:35:00Z"/>
          <w:rFonts w:ascii="Book Antiqua" w:hAnsi="Book Antiqua"/>
          <w:sz w:val="20"/>
          <w:szCs w:val="20"/>
          <w:lang w:val="pt-PT"/>
        </w:rPr>
      </w:pPr>
    </w:p>
    <w:p w14:paraId="262E57FB" w14:textId="5B42FB6F" w:rsidR="00555E34" w:rsidRPr="005977DF" w:rsidDel="00E8616B" w:rsidRDefault="00555E34" w:rsidP="00555E34">
      <w:pPr>
        <w:pStyle w:val="Standard"/>
        <w:spacing w:after="0" w:line="360" w:lineRule="auto"/>
        <w:rPr>
          <w:del w:id="104" w:author="ssimoes" w:date="2022-05-01T22:35:00Z"/>
          <w:rFonts w:ascii="Book Antiqua" w:hAnsi="Book Antiqua"/>
          <w:sz w:val="20"/>
          <w:szCs w:val="20"/>
          <w:lang w:val="pt-PT"/>
        </w:rPr>
      </w:pPr>
    </w:p>
    <w:p w14:paraId="12CFCBAF" w14:textId="33B4C46A" w:rsidR="00555E34" w:rsidRPr="005977DF" w:rsidDel="00E8616B" w:rsidRDefault="00555E34" w:rsidP="00555E34">
      <w:pPr>
        <w:pStyle w:val="Standard"/>
        <w:spacing w:after="0" w:line="360" w:lineRule="auto"/>
        <w:rPr>
          <w:del w:id="105" w:author="ssimoes" w:date="2022-05-01T22:35:00Z"/>
          <w:rFonts w:ascii="Book Antiqua" w:hAnsi="Book Antiqua"/>
          <w:sz w:val="20"/>
          <w:szCs w:val="20"/>
          <w:lang w:val="pt-PT"/>
        </w:rPr>
      </w:pPr>
    </w:p>
    <w:p w14:paraId="4EF99D0E" w14:textId="38DFF059" w:rsidR="0075199A" w:rsidRPr="005977DF" w:rsidDel="00E8616B" w:rsidRDefault="0075199A" w:rsidP="00555E34">
      <w:pPr>
        <w:pStyle w:val="Standard"/>
        <w:spacing w:after="0" w:line="360" w:lineRule="auto"/>
        <w:rPr>
          <w:del w:id="106" w:author="ssimoes" w:date="2022-05-01T22:35:00Z"/>
          <w:rFonts w:ascii="Book Antiqua" w:hAnsi="Book Antiqua"/>
          <w:sz w:val="20"/>
          <w:szCs w:val="20"/>
          <w:lang w:val="pt-PT"/>
        </w:rPr>
      </w:pPr>
    </w:p>
    <w:p w14:paraId="1766999B" w14:textId="02145802" w:rsidR="0075199A" w:rsidRPr="005977DF" w:rsidDel="00E8616B" w:rsidRDefault="0075199A" w:rsidP="00555E34">
      <w:pPr>
        <w:pStyle w:val="Standard"/>
        <w:spacing w:after="0" w:line="360" w:lineRule="auto"/>
        <w:rPr>
          <w:del w:id="107" w:author="ssimoes" w:date="2022-05-01T22:35:00Z"/>
          <w:rFonts w:ascii="Book Antiqua" w:hAnsi="Book Antiqua"/>
          <w:sz w:val="20"/>
          <w:szCs w:val="20"/>
          <w:lang w:val="pt-PT"/>
        </w:rPr>
      </w:pPr>
    </w:p>
    <w:p w14:paraId="39A7AF80" w14:textId="6180F7C0" w:rsidR="0075199A" w:rsidRPr="005977DF" w:rsidDel="00E8616B" w:rsidRDefault="0075199A">
      <w:pPr>
        <w:pStyle w:val="Standard"/>
        <w:spacing w:after="0" w:line="360" w:lineRule="auto"/>
        <w:jc w:val="center"/>
        <w:rPr>
          <w:del w:id="108" w:author="ssimoes" w:date="2022-05-01T22:35:00Z"/>
          <w:rFonts w:ascii="Book Antiqua" w:hAnsi="Book Antiqua"/>
          <w:sz w:val="20"/>
          <w:szCs w:val="20"/>
          <w:lang w:val="pt-PT"/>
        </w:rPr>
        <w:pPrChange w:id="109" w:author="Tiago Ventura" w:date="2022-05-01T21:42:00Z">
          <w:pPr>
            <w:pStyle w:val="Standard"/>
            <w:spacing w:after="0" w:line="360" w:lineRule="auto"/>
          </w:pPr>
        </w:pPrChange>
      </w:pPr>
    </w:p>
    <w:p w14:paraId="4ACB83B8" w14:textId="2BAD7558" w:rsidR="00555E34" w:rsidRPr="005977DF" w:rsidDel="00E8616B" w:rsidRDefault="00555E34" w:rsidP="007C3AE7">
      <w:pPr>
        <w:pStyle w:val="Standard"/>
        <w:spacing w:after="0" w:line="360" w:lineRule="auto"/>
        <w:rPr>
          <w:del w:id="110" w:author="ssimoes" w:date="2022-05-01T22:35:00Z"/>
          <w:rFonts w:ascii="Book Antiqua" w:hAnsi="Book Antiqua"/>
          <w:sz w:val="20"/>
          <w:szCs w:val="20"/>
          <w:lang w:val="pt-PT"/>
        </w:rPr>
      </w:pPr>
    </w:p>
    <w:p w14:paraId="3D246576" w14:textId="34E8BF77" w:rsidR="0001458C" w:rsidRPr="005977DF" w:rsidDel="00763531" w:rsidRDefault="00E748A1" w:rsidP="007C3AE7">
      <w:pPr>
        <w:pStyle w:val="Standard"/>
        <w:spacing w:after="0" w:line="360" w:lineRule="auto"/>
        <w:rPr>
          <w:del w:id="111" w:author="ssimoes" w:date="2022-05-08T17:03:00Z"/>
          <w:rFonts w:ascii="Book Antiqua" w:hAnsi="Book Antiqua"/>
          <w:lang w:val="pt-PT"/>
        </w:rPr>
      </w:pPr>
      <w:ins w:id="112" w:author="ssimoes" w:date="2022-05-08T17:03:00Z">
        <w:r w:rsidRPr="005977DF">
          <w:rPr>
            <w:rFonts w:ascii="Book Antiqua" w:hAnsi="Book Antiqua"/>
            <w:lang w:val="pt-PT"/>
            <w:rPrChange w:id="113" w:author="ssimoes" w:date="2022-05-08T22:37:00Z">
              <w:rPr/>
            </w:rPrChange>
          </w:rPr>
          <w:t xml:space="preserve">(1) Descreva sucintamente as otimizações feitas ao </w:t>
        </w:r>
        <w:proofErr w:type="spellStart"/>
        <w:r w:rsidRPr="005977DF">
          <w:rPr>
            <w:rFonts w:ascii="Book Antiqua" w:hAnsi="Book Antiqua"/>
            <w:i/>
            <w:iCs/>
            <w:lang w:val="pt-PT"/>
            <w:rPrChange w:id="114" w:author="ssimoes" w:date="2022-05-08T22:37:00Z">
              <w:rPr/>
            </w:rPrChange>
          </w:rPr>
          <w:t>QuickSort</w:t>
        </w:r>
        <w:proofErr w:type="spellEnd"/>
        <w:r w:rsidRPr="005977DF">
          <w:rPr>
            <w:rFonts w:ascii="Book Antiqua" w:hAnsi="Book Antiqua"/>
            <w:lang w:val="pt-PT"/>
            <w:rPrChange w:id="115" w:author="ssimoes" w:date="2022-05-08T22:37:00Z">
              <w:rPr/>
            </w:rPrChange>
          </w:rPr>
          <w:t xml:space="preserve">. A expressão </w:t>
        </w:r>
        <w:r w:rsidRPr="005977DF">
          <w:rPr>
            <w:rFonts w:ascii="Book Antiqua" w:hAnsi="Book Antiqua"/>
            <w:i/>
            <w:iCs/>
            <w:lang w:val="pt-PT"/>
            <w:rPrChange w:id="116" w:author="ssimoes" w:date="2022-05-08T22:37:00Z">
              <w:rPr/>
            </w:rPrChange>
          </w:rPr>
          <w:t>O(f(n))</w:t>
        </w:r>
        <w:r w:rsidRPr="005977DF">
          <w:rPr>
            <w:rFonts w:ascii="Book Antiqua" w:hAnsi="Book Antiqua"/>
            <w:lang w:val="pt-PT"/>
            <w:rPrChange w:id="117" w:author="ssimoes" w:date="2022-05-08T22:37:00Z">
              <w:rPr/>
            </w:rPrChange>
          </w:rPr>
          <w:t xml:space="preserve"> está de acordo com o esperado? Justifique. </w:t>
        </w:r>
      </w:ins>
      <w:del w:id="118" w:author="ssimoes" w:date="2022-05-08T17:03:00Z">
        <w:r w:rsidR="0001458C" w:rsidRPr="005977DF" w:rsidDel="00E748A1">
          <w:rPr>
            <w:rFonts w:ascii="Book Antiqua" w:hAnsi="Book Antiqua"/>
            <w:sz w:val="20"/>
            <w:lang w:val="pt-PT"/>
          </w:rPr>
          <w:delText xml:space="preserve">A expressão O(f(n)) </w:delText>
        </w:r>
        <w:r w:rsidR="0075199A" w:rsidRPr="005977DF" w:rsidDel="00E748A1">
          <w:rPr>
            <w:rFonts w:ascii="Book Antiqua" w:hAnsi="Book Antiqua"/>
            <w:sz w:val="20"/>
            <w:lang w:val="pt-PT"/>
          </w:rPr>
          <w:delText xml:space="preserve">para a complexidade </w:delText>
        </w:r>
        <w:r w:rsidR="008838D5" w:rsidRPr="005977DF" w:rsidDel="00E748A1">
          <w:rPr>
            <w:rFonts w:ascii="Book Antiqua" w:hAnsi="Book Antiqua"/>
            <w:sz w:val="20"/>
            <w:lang w:val="pt-PT"/>
          </w:rPr>
          <w:delText>temporal</w:delText>
        </w:r>
        <w:r w:rsidR="0075199A" w:rsidRPr="005977DF" w:rsidDel="00E748A1">
          <w:rPr>
            <w:rFonts w:ascii="Book Antiqua" w:hAnsi="Book Antiqua"/>
            <w:sz w:val="20"/>
            <w:lang w:val="pt-PT"/>
          </w:rPr>
          <w:delText xml:space="preserve"> </w:delText>
        </w:r>
        <w:r w:rsidR="0001458C" w:rsidRPr="005977DF" w:rsidDel="00E748A1">
          <w:rPr>
            <w:rFonts w:ascii="Book Antiqua" w:hAnsi="Book Antiqua"/>
            <w:sz w:val="20"/>
            <w:lang w:val="pt-PT"/>
          </w:rPr>
          <w:delText>está de acordo com o esperado</w:delText>
        </w:r>
        <w:r w:rsidR="00555E34" w:rsidRPr="005977DF" w:rsidDel="00E748A1">
          <w:rPr>
            <w:rFonts w:ascii="Book Antiqua" w:hAnsi="Book Antiqua"/>
            <w:sz w:val="20"/>
            <w:lang w:val="pt-PT"/>
          </w:rPr>
          <w:delText xml:space="preserve"> para as soluções S1 e S2</w:delText>
        </w:r>
        <w:r w:rsidR="0001458C" w:rsidRPr="005977DF" w:rsidDel="00E748A1">
          <w:rPr>
            <w:rFonts w:ascii="Book Antiqua" w:hAnsi="Book Antiqua"/>
            <w:sz w:val="20"/>
            <w:lang w:val="pt-PT"/>
          </w:rPr>
          <w:delText xml:space="preserve">? Justifique. </w:delText>
        </w:r>
      </w:del>
    </w:p>
    <w:p w14:paraId="600607E1" w14:textId="4B74F8FD" w:rsidR="00763531" w:rsidRPr="005977DF" w:rsidRDefault="00763531" w:rsidP="0001458C">
      <w:pPr>
        <w:spacing w:after="86" w:line="265" w:lineRule="auto"/>
        <w:ind w:left="-5" w:hanging="10"/>
        <w:rPr>
          <w:ins w:id="119" w:author="ssimoes" w:date="2022-05-08T22:28:00Z"/>
          <w:rFonts w:cs="Book Antiqua"/>
          <w:kern w:val="3"/>
          <w:lang w:val="pt-PT" w:eastAsia="zh-CN"/>
          <w:rPrChange w:id="120" w:author="ssimoes" w:date="2022-05-08T22:37:00Z">
            <w:rPr>
              <w:ins w:id="121" w:author="ssimoes" w:date="2022-05-08T22:28:00Z"/>
              <w:rFonts w:ascii="Times New Roman" w:hAnsi="Times New Roman" w:cs="Book Antiqua"/>
              <w:kern w:val="3"/>
              <w:lang w:val="pt-PT" w:eastAsia="zh-CN"/>
            </w:rPr>
          </w:rPrChange>
        </w:rPr>
      </w:pPr>
    </w:p>
    <w:p w14:paraId="3855336A" w14:textId="36881F78" w:rsidR="0001458C" w:rsidRPr="005977DF" w:rsidDel="0084116D" w:rsidRDefault="00763531" w:rsidP="0084116D">
      <w:pPr>
        <w:ind w:firstLine="720"/>
        <w:rPr>
          <w:del w:id="122" w:author="ssimoes" w:date="2022-05-01T22:36:00Z"/>
          <w:i/>
          <w:iCs/>
          <w:vertAlign w:val="superscript"/>
          <w:lang w:val="pt-PT"/>
        </w:rPr>
        <w:pPrChange w:id="123" w:author="ssimoes" w:date="2022-05-08T22:34:00Z">
          <w:pPr/>
        </w:pPrChange>
      </w:pPr>
      <w:ins w:id="124" w:author="ssimoes" w:date="2022-05-08T22:28:00Z">
        <w:r w:rsidRPr="005977DF">
          <w:rPr>
            <w:rFonts w:cs="Book Antiqua"/>
            <w:kern w:val="3"/>
            <w:lang w:val="pt-PT" w:eastAsia="zh-CN"/>
            <w:rPrChange w:id="125" w:author="ssimoes" w:date="2022-05-08T22:37:00Z">
              <w:rPr>
                <w:rFonts w:ascii="Times New Roman" w:hAnsi="Times New Roman" w:cs="Book Antiqua"/>
                <w:kern w:val="3"/>
                <w:lang w:val="pt-PT" w:eastAsia="zh-CN"/>
              </w:rPr>
            </w:rPrChange>
          </w:rPr>
          <w:t xml:space="preserve">As otimizações efetuadas no </w:t>
        </w:r>
        <w:proofErr w:type="spellStart"/>
        <w:r w:rsidRPr="005977DF">
          <w:rPr>
            <w:rFonts w:cs="Book Antiqua"/>
            <w:i/>
            <w:iCs/>
            <w:kern w:val="3"/>
            <w:lang w:val="pt-PT" w:eastAsia="zh-CN"/>
            <w:rPrChange w:id="126" w:author="ssimoes" w:date="2022-05-08T22:37:00Z">
              <w:rPr>
                <w:rFonts w:ascii="Times New Roman" w:hAnsi="Times New Roman" w:cs="Book Antiqua"/>
                <w:i/>
                <w:iCs/>
                <w:kern w:val="3"/>
                <w:lang w:val="pt-PT" w:eastAsia="zh-CN"/>
              </w:rPr>
            </w:rPrChange>
          </w:rPr>
          <w:t>quicksort</w:t>
        </w:r>
        <w:proofErr w:type="spellEnd"/>
        <w:r w:rsidRPr="005977DF">
          <w:rPr>
            <w:lang w:val="pt-PT"/>
          </w:rPr>
          <w:t xml:space="preserve"> s</w:t>
        </w:r>
      </w:ins>
      <w:ins w:id="127" w:author="ssimoes" w:date="2022-05-08T22:31:00Z">
        <w:r w:rsidR="0084116D" w:rsidRPr="005977DF">
          <w:rPr>
            <w:lang w:val="pt-PT"/>
          </w:rPr>
          <w:t>ã</w:t>
        </w:r>
      </w:ins>
      <w:ins w:id="128" w:author="ssimoes" w:date="2022-05-08T22:28:00Z">
        <w:r w:rsidRPr="005977DF">
          <w:rPr>
            <w:lang w:val="pt-PT"/>
          </w:rPr>
          <w:t xml:space="preserve">o ao nível da escolha do </w:t>
        </w:r>
        <w:r w:rsidRPr="005977DF">
          <w:rPr>
            <w:i/>
            <w:iCs/>
            <w:lang w:val="pt-PT"/>
          </w:rPr>
          <w:t>pivot</w:t>
        </w:r>
        <w:r w:rsidRPr="005977DF">
          <w:rPr>
            <w:lang w:val="pt-PT"/>
          </w:rPr>
          <w:t>:</w:t>
        </w:r>
      </w:ins>
      <w:ins w:id="129" w:author="ssimoes" w:date="2022-05-08T22:29:00Z">
        <w:r w:rsidRPr="005977DF">
          <w:rPr>
            <w:lang w:val="pt-PT"/>
          </w:rPr>
          <w:t xml:space="preserve"> de </w:t>
        </w:r>
      </w:ins>
      <w:ins w:id="130" w:author="ssimoes" w:date="2022-05-08T22:31:00Z">
        <w:r w:rsidR="0084116D" w:rsidRPr="005977DF">
          <w:rPr>
            <w:lang w:val="pt-PT"/>
          </w:rPr>
          <w:t>maneira</w:t>
        </w:r>
      </w:ins>
      <w:ins w:id="131" w:author="ssimoes" w:date="2022-05-08T22:29:00Z">
        <w:r w:rsidRPr="005977DF">
          <w:rPr>
            <w:lang w:val="pt-PT"/>
          </w:rPr>
          <w:t xml:space="preserve"> a equilibrar o tamanho de ambas os </w:t>
        </w:r>
        <w:proofErr w:type="spellStart"/>
        <w:r w:rsidRPr="005977DF">
          <w:rPr>
            <w:i/>
            <w:iCs/>
            <w:lang w:val="pt-PT"/>
          </w:rPr>
          <w:t>subarrays</w:t>
        </w:r>
        <w:proofErr w:type="spellEnd"/>
        <w:r w:rsidRPr="005977DF">
          <w:rPr>
            <w:lang w:val="pt-PT"/>
          </w:rPr>
          <w:t xml:space="preserve"> a ordenar pelas </w:t>
        </w:r>
        <w:r w:rsidR="0084116D" w:rsidRPr="005977DF">
          <w:rPr>
            <w:lang w:val="pt-PT"/>
          </w:rPr>
          <w:t xml:space="preserve">duas chamadas recursivas, é </w:t>
        </w:r>
      </w:ins>
      <w:ins w:id="132" w:author="ssimoes" w:date="2022-05-08T22:30:00Z">
        <w:r w:rsidR="0084116D" w:rsidRPr="005977DF">
          <w:rPr>
            <w:lang w:val="pt-PT"/>
          </w:rPr>
          <w:t xml:space="preserve">escolhido um </w:t>
        </w:r>
        <w:r w:rsidR="0084116D" w:rsidRPr="005977DF">
          <w:rPr>
            <w:i/>
            <w:iCs/>
            <w:lang w:val="pt-PT"/>
          </w:rPr>
          <w:t>pivot</w:t>
        </w:r>
        <w:r w:rsidR="0084116D" w:rsidRPr="005977DF">
          <w:rPr>
            <w:lang w:val="pt-PT"/>
          </w:rPr>
          <w:t xml:space="preserve"> correspondente à mediana do </w:t>
        </w:r>
        <w:proofErr w:type="spellStart"/>
        <w:r w:rsidR="0084116D" w:rsidRPr="005977DF">
          <w:rPr>
            <w:i/>
            <w:iCs/>
            <w:lang w:val="pt-PT"/>
          </w:rPr>
          <w:t>array</w:t>
        </w:r>
        <w:proofErr w:type="spellEnd"/>
        <w:r w:rsidR="0084116D" w:rsidRPr="005977DF">
          <w:rPr>
            <w:lang w:val="pt-PT"/>
          </w:rPr>
          <w:t xml:space="preserve"> original. Deste modo, minimiza-se ao máximo o número de chamadas recursivas </w:t>
        </w:r>
      </w:ins>
      <w:ins w:id="133" w:author="ssimoes" w:date="2022-05-08T22:31:00Z">
        <w:r w:rsidR="0084116D" w:rsidRPr="005977DF">
          <w:rPr>
            <w:lang w:val="pt-PT"/>
          </w:rPr>
          <w:t xml:space="preserve">e, portanto, o número de operações de </w:t>
        </w:r>
        <w:proofErr w:type="spellStart"/>
        <w:r w:rsidR="0084116D" w:rsidRPr="005977DF">
          <w:rPr>
            <w:i/>
            <w:iCs/>
            <w:lang w:val="pt-PT"/>
          </w:rPr>
          <w:t>push</w:t>
        </w:r>
        <w:proofErr w:type="spellEnd"/>
        <w:r w:rsidR="0084116D" w:rsidRPr="005977DF">
          <w:rPr>
            <w:lang w:val="pt-PT"/>
          </w:rPr>
          <w:t>/</w:t>
        </w:r>
        <w:r w:rsidR="0084116D" w:rsidRPr="005977DF">
          <w:rPr>
            <w:i/>
            <w:iCs/>
            <w:lang w:val="pt-PT"/>
          </w:rPr>
          <w:t>pop</w:t>
        </w:r>
        <w:r w:rsidR="0084116D" w:rsidRPr="005977DF">
          <w:rPr>
            <w:lang w:val="pt-PT"/>
          </w:rPr>
          <w:t xml:space="preserve"> na </w:t>
        </w:r>
        <w:proofErr w:type="spellStart"/>
        <w:r w:rsidR="0084116D" w:rsidRPr="005977DF">
          <w:rPr>
            <w:lang w:val="pt-PT"/>
          </w:rPr>
          <w:t>stack</w:t>
        </w:r>
        <w:proofErr w:type="spellEnd"/>
        <w:r w:rsidR="0084116D" w:rsidRPr="005977DF">
          <w:rPr>
            <w:lang w:val="pt-PT"/>
          </w:rPr>
          <w:t xml:space="preserve"> o que origina uma considerável melhoria na eficiência temporal do algori</w:t>
        </w:r>
      </w:ins>
      <w:ins w:id="134" w:author="ssimoes" w:date="2022-05-08T22:32:00Z">
        <w:r w:rsidR="0084116D" w:rsidRPr="005977DF">
          <w:rPr>
            <w:lang w:val="pt-PT"/>
          </w:rPr>
          <w:t xml:space="preserve">tmo. A expressão </w:t>
        </w:r>
        <w:proofErr w:type="spellStart"/>
        <w:r w:rsidR="0084116D" w:rsidRPr="005977DF">
          <w:rPr>
            <w:i/>
            <w:iCs/>
            <w:lang w:val="pt-PT"/>
          </w:rPr>
          <w:t>Big-O</w:t>
        </w:r>
        <w:proofErr w:type="spellEnd"/>
        <w:r w:rsidR="0084116D" w:rsidRPr="005977DF">
          <w:rPr>
            <w:lang w:val="pt-PT"/>
          </w:rPr>
          <w:t xml:space="preserve"> prevista para a eficiência temporal do algoritmo é de </w:t>
        </w:r>
        <w:proofErr w:type="gramStart"/>
        <w:r w:rsidR="0084116D" w:rsidRPr="005977DF">
          <w:rPr>
            <w:i/>
            <w:iCs/>
            <w:lang w:val="pt-PT"/>
          </w:rPr>
          <w:t>O(</w:t>
        </w:r>
        <w:proofErr w:type="gramEnd"/>
        <w:r w:rsidR="0084116D" w:rsidRPr="005977DF">
          <w:rPr>
            <w:i/>
            <w:iCs/>
            <w:lang w:val="pt-PT"/>
          </w:rPr>
          <w:t>N log(N))</w:t>
        </w:r>
        <w:r w:rsidR="0084116D" w:rsidRPr="005977DF">
          <w:rPr>
            <w:lang w:val="pt-PT"/>
          </w:rPr>
          <w:t xml:space="preserve">, onde </w:t>
        </w:r>
        <w:r w:rsidR="0084116D" w:rsidRPr="005977DF">
          <w:rPr>
            <w:i/>
            <w:iCs/>
            <w:lang w:val="pt-PT"/>
          </w:rPr>
          <w:t xml:space="preserve">N </w:t>
        </w:r>
        <w:r w:rsidR="0084116D" w:rsidRPr="005977DF">
          <w:rPr>
            <w:lang w:val="pt-PT"/>
          </w:rPr>
          <w:t xml:space="preserve">é o tamanho do </w:t>
        </w:r>
        <w:r w:rsidR="0084116D" w:rsidRPr="005977DF">
          <w:rPr>
            <w:i/>
            <w:iCs/>
            <w:lang w:val="pt-PT"/>
          </w:rPr>
          <w:t xml:space="preserve">input </w:t>
        </w:r>
        <w:r w:rsidR="0084116D" w:rsidRPr="005977DF">
          <w:rPr>
            <w:lang w:val="pt-PT"/>
          </w:rPr>
          <w:t>(</w:t>
        </w:r>
        <w:proofErr w:type="spellStart"/>
        <w:r w:rsidR="0084116D" w:rsidRPr="005977DF">
          <w:rPr>
            <w:i/>
            <w:iCs/>
            <w:lang w:val="pt-PT"/>
          </w:rPr>
          <w:t>raster</w:t>
        </w:r>
        <w:proofErr w:type="spellEnd"/>
        <w:r w:rsidR="0084116D" w:rsidRPr="005977DF">
          <w:rPr>
            <w:lang w:val="pt-PT"/>
          </w:rPr>
          <w:t>). Este facto é comprovado</w:t>
        </w:r>
      </w:ins>
      <w:ins w:id="135" w:author="ssimoes" w:date="2022-05-08T22:33:00Z">
        <w:r w:rsidR="0084116D" w:rsidRPr="005977DF">
          <w:rPr>
            <w:lang w:val="pt-PT"/>
          </w:rPr>
          <w:t xml:space="preserve"> pela proximidade do</w:t>
        </w:r>
        <w:r w:rsidR="0084116D" w:rsidRPr="005977DF">
          <w:rPr>
            <w:i/>
            <w:iCs/>
            <w:lang w:val="pt-PT"/>
          </w:rPr>
          <w:t xml:space="preserve"> </w:t>
        </w:r>
      </w:ins>
      <w:ins w:id="136" w:author="ssimoes" w:date="2022-05-08T22:34:00Z">
        <w:r w:rsidR="0084116D" w:rsidRPr="005977DF">
          <w:rPr>
            <w:lang w:val="pt-PT"/>
          </w:rPr>
          <w:t xml:space="preserve">valor </w:t>
        </w:r>
        <w:r w:rsidR="0084116D" w:rsidRPr="005977DF">
          <w:rPr>
            <w:i/>
            <w:iCs/>
            <w:lang w:val="pt-PT"/>
          </w:rPr>
          <w:t>R</w:t>
        </w:r>
        <w:r w:rsidR="0084116D" w:rsidRPr="005977DF">
          <w:rPr>
            <w:i/>
            <w:iCs/>
            <w:vertAlign w:val="superscript"/>
            <w:lang w:val="pt-PT"/>
          </w:rPr>
          <w:t>2</w:t>
        </w:r>
      </w:ins>
      <w:del w:id="137" w:author="ssimoes" w:date="2022-05-01T22:36:00Z">
        <w:r w:rsidR="0001458C" w:rsidRPr="005977DF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7A2314A" w14:textId="39C24755" w:rsidR="0001458C" w:rsidRPr="005977DF" w:rsidDel="00E8616B" w:rsidRDefault="0084116D" w:rsidP="0084116D">
      <w:pPr>
        <w:ind w:firstLine="720"/>
        <w:rPr>
          <w:del w:id="138" w:author="ssimoes" w:date="2022-05-01T22:36:00Z"/>
          <w:lang w:val="pt-PT"/>
        </w:rPr>
        <w:pPrChange w:id="139" w:author="ssimoes" w:date="2022-05-08T22:34:00Z">
          <w:pPr>
            <w:spacing w:after="0"/>
            <w:ind w:left="-5" w:hanging="10"/>
          </w:pPr>
        </w:pPrChange>
      </w:pPr>
      <w:ins w:id="140" w:author="ssimoes" w:date="2022-05-08T22:34:00Z">
        <w:r w:rsidRPr="005977DF">
          <w:rPr>
            <w:vertAlign w:val="superscript"/>
            <w:lang w:val="pt-PT"/>
          </w:rPr>
          <w:t xml:space="preserve"> </w:t>
        </w:r>
        <w:r w:rsidRPr="005977DF">
          <w:rPr>
            <w:sz w:val="20"/>
            <w:lang w:val="pt-PT"/>
          </w:rPr>
          <w:t>de 1 patente no gráfico acima.</w:t>
        </w:r>
      </w:ins>
      <w:del w:id="141" w:author="ssimoes" w:date="2022-05-01T22:36:00Z">
        <w:r w:rsidR="0001458C" w:rsidRPr="005977DF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449BE2B" w14:textId="50B51E0A" w:rsidR="0001458C" w:rsidRPr="005977DF" w:rsidDel="00E8616B" w:rsidRDefault="0001458C" w:rsidP="0084116D">
      <w:pPr>
        <w:ind w:firstLine="720"/>
        <w:rPr>
          <w:del w:id="142" w:author="ssimoes" w:date="2022-05-01T22:36:00Z"/>
          <w:lang w:val="pt-PT"/>
        </w:rPr>
        <w:pPrChange w:id="143" w:author="ssimoes" w:date="2022-05-08T22:34:00Z">
          <w:pPr>
            <w:spacing w:after="0"/>
            <w:ind w:left="-5" w:hanging="10"/>
          </w:pPr>
        </w:pPrChange>
      </w:pPr>
      <w:del w:id="144" w:author="ssimoes" w:date="2022-05-01T22:36:00Z">
        <w:r w:rsidRPr="005977DF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7C117319" w14:textId="0BBCEA67" w:rsidR="0001458C" w:rsidRPr="005977DF" w:rsidDel="00E8616B" w:rsidRDefault="0001458C" w:rsidP="0084116D">
      <w:pPr>
        <w:ind w:firstLine="720"/>
        <w:rPr>
          <w:del w:id="145" w:author="ssimoes" w:date="2022-05-01T22:36:00Z"/>
          <w:lang w:val="pt-PT"/>
        </w:rPr>
        <w:pPrChange w:id="146" w:author="ssimoes" w:date="2022-05-08T22:34:00Z">
          <w:pPr>
            <w:spacing w:after="0"/>
            <w:ind w:left="-5" w:hanging="10"/>
          </w:pPr>
        </w:pPrChange>
      </w:pPr>
      <w:del w:id="147" w:author="ssimoes" w:date="2022-05-01T22:36:00Z">
        <w:r w:rsidRPr="005977DF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3845351" w14:textId="68F9264F" w:rsidR="007C3AE7" w:rsidRPr="005977DF" w:rsidDel="00E8616B" w:rsidRDefault="0001458C" w:rsidP="0084116D">
      <w:pPr>
        <w:ind w:firstLine="720"/>
        <w:rPr>
          <w:del w:id="148" w:author="ssimoes" w:date="2022-05-01T22:36:00Z"/>
          <w:sz w:val="20"/>
          <w:szCs w:val="20"/>
          <w:lang w:val="pt-PT"/>
        </w:rPr>
        <w:pPrChange w:id="149" w:author="ssimoes" w:date="2022-05-08T22:34:00Z">
          <w:pPr>
            <w:pStyle w:val="Standard"/>
            <w:spacing w:before="0" w:after="0"/>
          </w:pPr>
        </w:pPrChange>
      </w:pPr>
      <w:del w:id="150" w:author="ssimoes" w:date="2022-05-01T22:36:00Z">
        <w:r w:rsidRPr="005977DF" w:rsidDel="00E8616B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79AB0C3" w14:textId="77777777" w:rsidR="007C3AE7" w:rsidRPr="005977DF" w:rsidRDefault="007C3AE7" w:rsidP="0084116D">
      <w:pPr>
        <w:ind w:firstLine="720"/>
        <w:rPr>
          <w:sz w:val="10"/>
          <w:szCs w:val="10"/>
          <w:lang w:val="pt-PT"/>
        </w:rPr>
        <w:pPrChange w:id="151" w:author="ssimoes" w:date="2022-05-08T22:34:00Z">
          <w:pPr>
            <w:pStyle w:val="Standard"/>
            <w:spacing w:after="0" w:line="360" w:lineRule="auto"/>
          </w:pPr>
        </w:pPrChange>
      </w:pPr>
    </w:p>
    <w:p w14:paraId="53672D84" w14:textId="6C406F3F" w:rsidR="0075199A" w:rsidRPr="005977DF" w:rsidDel="00E748A1" w:rsidRDefault="0075199A">
      <w:pPr>
        <w:spacing w:after="0"/>
        <w:ind w:firstLine="720"/>
        <w:jc w:val="left"/>
        <w:rPr>
          <w:del w:id="152" w:author="ssimoes" w:date="2022-05-08T17:03:00Z"/>
          <w:sz w:val="18"/>
          <w:szCs w:val="18"/>
          <w:lang w:val="pt-PT"/>
          <w:rPrChange w:id="153" w:author="ssimoes" w:date="2022-05-08T22:37:00Z">
            <w:rPr>
              <w:del w:id="154" w:author="ssimoes" w:date="2022-05-08T17:03:00Z"/>
              <w:b/>
              <w:bCs/>
              <w:sz w:val="20"/>
              <w:szCs w:val="20"/>
              <w:lang w:val="pt-PT"/>
            </w:rPr>
          </w:rPrChange>
        </w:rPr>
        <w:pPrChange w:id="155" w:author="ssimoes" w:date="2022-05-01T23:06:00Z">
          <w:pPr>
            <w:spacing w:after="0"/>
            <w:jc w:val="left"/>
          </w:pPr>
        </w:pPrChange>
      </w:pPr>
    </w:p>
    <w:p w14:paraId="0CE7243A" w14:textId="0F88C511" w:rsidR="0075199A" w:rsidRPr="005977DF" w:rsidDel="00974DCB" w:rsidRDefault="0075199A" w:rsidP="0075199A">
      <w:pPr>
        <w:spacing w:after="86" w:line="265" w:lineRule="auto"/>
        <w:ind w:left="-5" w:hanging="10"/>
        <w:rPr>
          <w:del w:id="156" w:author="ssimoes" w:date="2022-05-01T23:22:00Z"/>
          <w:b/>
          <w:bCs/>
          <w:sz w:val="20"/>
          <w:szCs w:val="20"/>
          <w:lang w:val="pt-PT"/>
        </w:rPr>
      </w:pPr>
    </w:p>
    <w:p w14:paraId="0CFCCE7B" w14:textId="77777777" w:rsidR="00974DCB" w:rsidRPr="005977DF" w:rsidRDefault="00974DCB">
      <w:pPr>
        <w:spacing w:after="0"/>
        <w:jc w:val="left"/>
        <w:rPr>
          <w:ins w:id="157" w:author="ssimoes" w:date="2022-05-01T23:22:00Z"/>
          <w:b/>
          <w:bCs/>
          <w:sz w:val="20"/>
          <w:szCs w:val="20"/>
          <w:lang w:val="pt-PT"/>
        </w:rPr>
      </w:pPr>
    </w:p>
    <w:p w14:paraId="1A657CBF" w14:textId="067CAFAC" w:rsidR="0075199A" w:rsidRPr="005977DF" w:rsidDel="0084116D" w:rsidRDefault="00E748A1">
      <w:pPr>
        <w:spacing w:after="86" w:line="265" w:lineRule="auto"/>
        <w:rPr>
          <w:del w:id="158" w:author="ssimoes" w:date="2022-05-08T17:03:00Z"/>
          <w:rFonts w:cs="Book Antiqua"/>
          <w:kern w:val="3"/>
          <w:lang w:val="pt-PT" w:eastAsia="zh-CN"/>
          <w:rPrChange w:id="159" w:author="ssimoes" w:date="2022-05-08T22:37:00Z">
            <w:rPr>
              <w:del w:id="160" w:author="ssimoes" w:date="2022-05-08T17:03:00Z"/>
              <w:rFonts w:ascii="Times New Roman" w:hAnsi="Times New Roman" w:cs="Book Antiqua"/>
              <w:kern w:val="3"/>
              <w:lang w:val="pt-PT" w:eastAsia="zh-CN"/>
            </w:rPr>
          </w:rPrChange>
        </w:rPr>
      </w:pPr>
      <w:ins w:id="161" w:author="ssimoes" w:date="2022-05-08T17:03:00Z">
        <w:r w:rsidRPr="005977DF">
          <w:rPr>
            <w:lang w:val="pt-PT"/>
            <w:rPrChange w:id="162" w:author="ssimoes" w:date="2022-05-08T22:37:00Z">
              <w:rPr>
                <w:lang w:val="pt-PT"/>
              </w:rPr>
            </w:rPrChange>
          </w:rPr>
          <w:t xml:space="preserve">(2) </w:t>
        </w:r>
        <w:r w:rsidRPr="005977DF">
          <w:rPr>
            <w:lang w:val="pt-PT"/>
            <w:rPrChange w:id="163" w:author="ssimoes" w:date="2022-05-08T22:37:00Z">
              <w:rPr/>
            </w:rPrChange>
          </w:rPr>
          <w:t xml:space="preserve">Qual a expressão O(f(n)) para a complexidade espacial na solução </w:t>
        </w:r>
        <w:r w:rsidRPr="005977DF">
          <w:rPr>
            <w:i/>
            <w:iCs/>
            <w:lang w:val="pt-PT"/>
            <w:rPrChange w:id="164" w:author="ssimoes" w:date="2022-05-08T22:37:00Z">
              <w:rPr/>
            </w:rPrChange>
          </w:rPr>
          <w:t>S3</w:t>
        </w:r>
        <w:r w:rsidRPr="005977DF">
          <w:rPr>
            <w:lang w:val="pt-PT"/>
            <w:rPrChange w:id="165" w:author="ssimoes" w:date="2022-05-08T22:37:00Z">
              <w:rPr/>
            </w:rPrChange>
          </w:rPr>
          <w:t xml:space="preserve">? Justifique. </w:t>
        </w:r>
      </w:ins>
      <w:del w:id="166" w:author="ssimoes" w:date="2022-05-08T17:03:00Z">
        <w:r w:rsidR="0075199A" w:rsidRPr="005977DF" w:rsidDel="00E748A1">
          <w:rPr>
            <w:sz w:val="20"/>
            <w:lang w:val="pt-PT"/>
            <w:rPrChange w:id="167" w:author="ssimoes" w:date="2022-05-08T22:37:00Z">
              <w:rPr>
                <w:sz w:val="20"/>
                <w:lang w:val="pt-PT"/>
              </w:rPr>
            </w:rPrChange>
          </w:rPr>
          <w:delText xml:space="preserve">Qual a expressão O(f(n)) para a complexidade espacial nas soluções S1 e </w:delText>
        </w:r>
      </w:del>
      <w:del w:id="168" w:author="ssimoes" w:date="2022-05-01T22:36:00Z">
        <w:r w:rsidR="0075199A" w:rsidRPr="005977DF" w:rsidDel="00E8616B">
          <w:rPr>
            <w:sz w:val="20"/>
            <w:lang w:val="pt-PT"/>
            <w:rPrChange w:id="169" w:author="ssimoes" w:date="2022-05-08T22:37:00Z">
              <w:rPr>
                <w:sz w:val="20"/>
                <w:lang w:val="pt-PT"/>
              </w:rPr>
            </w:rPrChange>
          </w:rPr>
          <w:delText>s</w:delText>
        </w:r>
      </w:del>
      <w:del w:id="170" w:author="ssimoes" w:date="2022-05-08T17:03:00Z">
        <w:r w:rsidR="0075199A" w:rsidRPr="005977DF" w:rsidDel="00E748A1">
          <w:rPr>
            <w:sz w:val="20"/>
            <w:lang w:val="pt-PT"/>
            <w:rPrChange w:id="171" w:author="ssimoes" w:date="2022-05-08T22:37:00Z">
              <w:rPr>
                <w:sz w:val="20"/>
                <w:lang w:val="pt-PT"/>
              </w:rPr>
            </w:rPrChange>
          </w:rPr>
          <w:delText xml:space="preserve">2? Justifique. </w:delText>
        </w:r>
      </w:del>
    </w:p>
    <w:p w14:paraId="786C0ED5" w14:textId="2E9B6D97" w:rsidR="0084116D" w:rsidRPr="005977DF" w:rsidRDefault="0084116D">
      <w:pPr>
        <w:pStyle w:val="Standard"/>
        <w:spacing w:before="0" w:after="0"/>
        <w:rPr>
          <w:ins w:id="172" w:author="ssimoes" w:date="2022-05-08T22:34:00Z"/>
          <w:rFonts w:ascii="Book Antiqua" w:hAnsi="Book Antiqua"/>
          <w:lang w:val="pt-PT"/>
          <w:rPrChange w:id="173" w:author="ssimoes" w:date="2022-05-08T22:37:00Z">
            <w:rPr>
              <w:ins w:id="174" w:author="ssimoes" w:date="2022-05-08T22:34:00Z"/>
              <w:lang w:val="pt-PT"/>
            </w:rPr>
          </w:rPrChange>
        </w:rPr>
      </w:pPr>
    </w:p>
    <w:p w14:paraId="1BC8090F" w14:textId="626F45A4" w:rsidR="0084116D" w:rsidRPr="005977DF" w:rsidRDefault="0084116D">
      <w:pPr>
        <w:pStyle w:val="Standard"/>
        <w:spacing w:before="0" w:after="0"/>
        <w:rPr>
          <w:ins w:id="175" w:author="ssimoes" w:date="2022-05-08T22:34:00Z"/>
          <w:rFonts w:ascii="Book Antiqua" w:hAnsi="Book Antiqua"/>
          <w:lang w:val="pt-PT"/>
          <w:rPrChange w:id="176" w:author="ssimoes" w:date="2022-05-08T22:37:00Z">
            <w:rPr>
              <w:ins w:id="177" w:author="ssimoes" w:date="2022-05-08T22:34:00Z"/>
              <w:lang w:val="pt-PT"/>
            </w:rPr>
          </w:rPrChange>
        </w:rPr>
      </w:pPr>
    </w:p>
    <w:p w14:paraId="426F5D4A" w14:textId="3D0B7649" w:rsidR="0075199A" w:rsidRPr="005977DF" w:rsidDel="000561F4" w:rsidRDefault="0084116D">
      <w:pPr>
        <w:pStyle w:val="Standard"/>
        <w:spacing w:before="0" w:after="0"/>
        <w:rPr>
          <w:del w:id="178" w:author="ssimoes" w:date="2022-05-01T23:06:00Z"/>
          <w:rFonts w:ascii="Book Antiqua" w:hAnsi="Book Antiqua"/>
          <w:sz w:val="32"/>
          <w:szCs w:val="36"/>
          <w:lang w:val="pt-PT"/>
          <w:rPrChange w:id="179" w:author="ssimoes" w:date="2022-05-08T22:37:00Z">
            <w:rPr>
              <w:del w:id="180" w:author="ssimoes" w:date="2022-05-01T23:06:00Z"/>
              <w:lang w:val="pt-PT"/>
            </w:rPr>
          </w:rPrChange>
        </w:rPr>
        <w:pPrChange w:id="181" w:author="ssimoes" w:date="2022-05-08T17:03:00Z">
          <w:pPr>
            <w:spacing w:after="0"/>
            <w:ind w:left="-5" w:hanging="10"/>
          </w:pPr>
        </w:pPrChange>
      </w:pPr>
      <w:ins w:id="182" w:author="ssimoes" w:date="2022-05-08T22:34:00Z">
        <w:r w:rsidRPr="005977DF">
          <w:rPr>
            <w:rFonts w:ascii="Book Antiqua" w:hAnsi="Book Antiqua"/>
            <w:lang w:val="pt-PT"/>
            <w:rPrChange w:id="183" w:author="ssimoes" w:date="2022-05-08T22:37:00Z">
              <w:rPr>
                <w:lang w:val="pt-PT"/>
              </w:rPr>
            </w:rPrChange>
          </w:rPr>
          <w:tab/>
        </w:r>
      </w:ins>
      <w:ins w:id="184" w:author="ssimoes" w:date="2022-05-08T22:35:00Z">
        <w:r w:rsidR="005977DF" w:rsidRPr="005977DF">
          <w:rPr>
            <w:rFonts w:ascii="Book Antiqua" w:hAnsi="Book Antiqua"/>
            <w:lang w:val="pt-PT"/>
            <w:rPrChange w:id="185" w:author="ssimoes" w:date="2022-05-08T22:37:00Z">
              <w:rPr>
                <w:lang w:val="pt-PT"/>
              </w:rPr>
            </w:rPrChange>
          </w:rPr>
          <w:t xml:space="preserve">A expressão </w:t>
        </w:r>
        <w:r w:rsidR="005977DF" w:rsidRPr="005977DF">
          <w:rPr>
            <w:rFonts w:ascii="Book Antiqua" w:hAnsi="Book Antiqua"/>
            <w:i/>
            <w:iCs/>
            <w:lang w:val="pt-PT"/>
            <w:rPrChange w:id="186" w:author="ssimoes" w:date="2022-05-08T22:37:00Z">
              <w:rPr>
                <w:i/>
                <w:iCs/>
                <w:lang w:val="pt-PT"/>
              </w:rPr>
            </w:rPrChange>
          </w:rPr>
          <w:t>O(f(n))</w:t>
        </w:r>
        <w:r w:rsidR="005977DF" w:rsidRPr="005977DF">
          <w:rPr>
            <w:rFonts w:ascii="Book Antiqua" w:hAnsi="Book Antiqua"/>
            <w:lang w:val="pt-PT"/>
            <w:rPrChange w:id="187" w:author="ssimoes" w:date="2022-05-08T22:37:00Z">
              <w:rPr>
                <w:lang w:val="pt-PT"/>
              </w:rPr>
            </w:rPrChange>
          </w:rPr>
          <w:t xml:space="preserve"> para a complexidade espacial na solução </w:t>
        </w:r>
        <w:r w:rsidR="005977DF" w:rsidRPr="005977DF">
          <w:rPr>
            <w:rFonts w:ascii="Book Antiqua" w:hAnsi="Book Antiqua"/>
            <w:i/>
            <w:iCs/>
            <w:lang w:val="pt-PT"/>
            <w:rPrChange w:id="188" w:author="ssimoes" w:date="2022-05-08T22:37:00Z">
              <w:rPr>
                <w:i/>
                <w:iCs/>
                <w:lang w:val="pt-PT"/>
              </w:rPr>
            </w:rPrChange>
          </w:rPr>
          <w:t>S3</w:t>
        </w:r>
        <w:r w:rsidR="005977DF" w:rsidRPr="005977DF">
          <w:rPr>
            <w:rFonts w:ascii="Book Antiqua" w:hAnsi="Book Antiqua"/>
            <w:lang w:val="pt-PT"/>
            <w:rPrChange w:id="189" w:author="ssimoes" w:date="2022-05-08T22:37:00Z">
              <w:rPr>
                <w:lang w:val="pt-PT"/>
              </w:rPr>
            </w:rPrChange>
          </w:rPr>
          <w:t xml:space="preserve"> corresponde à complexidade espacial do </w:t>
        </w:r>
        <w:proofErr w:type="spellStart"/>
        <w:r w:rsidR="005977DF" w:rsidRPr="005977DF">
          <w:rPr>
            <w:rFonts w:ascii="Book Antiqua" w:hAnsi="Book Antiqua"/>
            <w:i/>
            <w:iCs/>
            <w:lang w:val="pt-PT"/>
            <w:rPrChange w:id="190" w:author="ssimoes" w:date="2022-05-08T22:37:00Z">
              <w:rPr>
                <w:i/>
                <w:iCs/>
                <w:lang w:val="pt-PT"/>
              </w:rPr>
            </w:rPrChange>
          </w:rPr>
          <w:t>quicksort</w:t>
        </w:r>
        <w:proofErr w:type="spellEnd"/>
        <w:r w:rsidR="005977DF" w:rsidRPr="005977DF">
          <w:rPr>
            <w:rFonts w:ascii="Book Antiqua" w:hAnsi="Book Antiqua"/>
            <w:lang w:val="pt-PT"/>
            <w:rPrChange w:id="191" w:author="ssimoes" w:date="2022-05-08T22:37:00Z">
              <w:rPr>
                <w:lang w:val="pt-PT"/>
              </w:rPr>
            </w:rPrChange>
          </w:rPr>
          <w:t xml:space="preserve">, que é de </w:t>
        </w:r>
        <w:r w:rsidR="005977DF" w:rsidRPr="005977DF">
          <w:rPr>
            <w:rFonts w:ascii="Book Antiqua" w:hAnsi="Book Antiqua"/>
            <w:i/>
            <w:iCs/>
            <w:lang w:val="pt-PT"/>
            <w:rPrChange w:id="192" w:author="ssimoes" w:date="2022-05-08T22:37:00Z">
              <w:rPr>
                <w:lang w:val="pt-PT"/>
              </w:rPr>
            </w:rPrChange>
          </w:rPr>
          <w:t>O(N)</w:t>
        </w:r>
        <w:r w:rsidR="005977DF" w:rsidRPr="005977DF">
          <w:rPr>
            <w:rFonts w:ascii="Book Antiqua" w:hAnsi="Book Antiqua"/>
            <w:lang w:val="pt-PT"/>
            <w:rPrChange w:id="193" w:author="ssimoes" w:date="2022-05-08T22:37:00Z">
              <w:rPr>
                <w:lang w:val="pt-PT"/>
              </w:rPr>
            </w:rPrChange>
          </w:rPr>
          <w:t xml:space="preserve">, onde </w:t>
        </w:r>
        <w:r w:rsidR="005977DF" w:rsidRPr="005977DF">
          <w:rPr>
            <w:rFonts w:ascii="Book Antiqua" w:hAnsi="Book Antiqua"/>
            <w:i/>
            <w:iCs/>
            <w:lang w:val="pt-PT"/>
            <w:rPrChange w:id="194" w:author="ssimoes" w:date="2022-05-08T22:37:00Z">
              <w:rPr>
                <w:i/>
                <w:iCs/>
                <w:lang w:val="pt-PT"/>
              </w:rPr>
            </w:rPrChange>
          </w:rPr>
          <w:t xml:space="preserve">N </w:t>
        </w:r>
        <w:r w:rsidR="005977DF" w:rsidRPr="005977DF">
          <w:rPr>
            <w:rFonts w:ascii="Book Antiqua" w:hAnsi="Book Antiqua"/>
            <w:lang w:val="pt-PT"/>
            <w:rPrChange w:id="195" w:author="ssimoes" w:date="2022-05-08T22:37:00Z">
              <w:rPr>
                <w:lang w:val="pt-PT"/>
              </w:rPr>
            </w:rPrChange>
          </w:rPr>
          <w:t xml:space="preserve">é o tamanho do </w:t>
        </w:r>
        <w:r w:rsidR="005977DF" w:rsidRPr="005977DF">
          <w:rPr>
            <w:rFonts w:ascii="Book Antiqua" w:hAnsi="Book Antiqua"/>
            <w:i/>
            <w:iCs/>
            <w:lang w:val="pt-PT"/>
            <w:rPrChange w:id="196" w:author="ssimoes" w:date="2022-05-08T22:37:00Z">
              <w:rPr>
                <w:i/>
                <w:iCs/>
                <w:lang w:val="pt-PT"/>
              </w:rPr>
            </w:rPrChange>
          </w:rPr>
          <w:t xml:space="preserve">input </w:t>
        </w:r>
        <w:r w:rsidR="005977DF" w:rsidRPr="005977DF">
          <w:rPr>
            <w:rFonts w:ascii="Book Antiqua" w:hAnsi="Book Antiqua"/>
            <w:lang w:val="pt-PT"/>
            <w:rPrChange w:id="197" w:author="ssimoes" w:date="2022-05-08T22:37:00Z">
              <w:rPr>
                <w:lang w:val="pt-PT"/>
              </w:rPr>
            </w:rPrChange>
          </w:rPr>
          <w:t>(</w:t>
        </w:r>
        <w:proofErr w:type="spellStart"/>
        <w:r w:rsidR="005977DF" w:rsidRPr="005977DF">
          <w:rPr>
            <w:rFonts w:ascii="Book Antiqua" w:hAnsi="Book Antiqua"/>
            <w:i/>
            <w:iCs/>
            <w:lang w:val="pt-PT"/>
            <w:rPrChange w:id="198" w:author="ssimoes" w:date="2022-05-08T22:37:00Z">
              <w:rPr>
                <w:i/>
                <w:iCs/>
                <w:lang w:val="pt-PT"/>
              </w:rPr>
            </w:rPrChange>
          </w:rPr>
          <w:t>raster</w:t>
        </w:r>
        <w:proofErr w:type="spellEnd"/>
        <w:r w:rsidR="005977DF" w:rsidRPr="005977DF">
          <w:rPr>
            <w:rFonts w:ascii="Book Antiqua" w:hAnsi="Book Antiqua"/>
            <w:lang w:val="pt-PT"/>
            <w:rPrChange w:id="199" w:author="ssimoes" w:date="2022-05-08T22:37:00Z">
              <w:rPr>
                <w:lang w:val="pt-PT"/>
              </w:rPr>
            </w:rPrChange>
          </w:rPr>
          <w:t xml:space="preserve">), visto que o </w:t>
        </w:r>
        <w:proofErr w:type="spellStart"/>
        <w:r w:rsidR="005977DF" w:rsidRPr="005977DF">
          <w:rPr>
            <w:rFonts w:ascii="Book Antiqua" w:hAnsi="Book Antiqua"/>
            <w:i/>
            <w:iCs/>
            <w:lang w:val="pt-PT"/>
            <w:rPrChange w:id="200" w:author="ssimoes" w:date="2022-05-08T22:37:00Z">
              <w:rPr>
                <w:i/>
                <w:iCs/>
                <w:lang w:val="pt-PT"/>
              </w:rPr>
            </w:rPrChange>
          </w:rPr>
          <w:t>quic</w:t>
        </w:r>
      </w:ins>
      <w:ins w:id="201" w:author="ssimoes" w:date="2022-05-08T22:36:00Z">
        <w:r w:rsidR="005977DF" w:rsidRPr="005977DF">
          <w:rPr>
            <w:rFonts w:ascii="Book Antiqua" w:hAnsi="Book Antiqua"/>
            <w:i/>
            <w:iCs/>
            <w:lang w:val="pt-PT"/>
            <w:rPrChange w:id="202" w:author="ssimoes" w:date="2022-05-08T22:37:00Z">
              <w:rPr>
                <w:i/>
                <w:iCs/>
                <w:lang w:val="pt-PT"/>
              </w:rPr>
            </w:rPrChange>
          </w:rPr>
          <w:t>k</w:t>
        </w:r>
      </w:ins>
      <w:ins w:id="203" w:author="ssimoes" w:date="2022-05-08T22:35:00Z">
        <w:r w:rsidR="005977DF" w:rsidRPr="005977DF">
          <w:rPr>
            <w:rFonts w:ascii="Book Antiqua" w:hAnsi="Book Antiqua"/>
            <w:i/>
            <w:iCs/>
            <w:lang w:val="pt-PT"/>
            <w:rPrChange w:id="204" w:author="ssimoes" w:date="2022-05-08T22:37:00Z">
              <w:rPr>
                <w:i/>
                <w:iCs/>
                <w:lang w:val="pt-PT"/>
              </w:rPr>
            </w:rPrChange>
          </w:rPr>
          <w:t>sort</w:t>
        </w:r>
        <w:proofErr w:type="spellEnd"/>
        <w:r w:rsidR="005977DF" w:rsidRPr="005977DF">
          <w:rPr>
            <w:rFonts w:ascii="Book Antiqua" w:hAnsi="Book Antiqua"/>
            <w:i/>
            <w:iCs/>
            <w:lang w:val="pt-PT"/>
            <w:rPrChange w:id="205" w:author="ssimoes" w:date="2022-05-08T22:37:00Z">
              <w:rPr>
                <w:i/>
                <w:iCs/>
                <w:lang w:val="pt-PT"/>
              </w:rPr>
            </w:rPrChange>
          </w:rPr>
          <w:t xml:space="preserve"> </w:t>
        </w:r>
      </w:ins>
      <w:ins w:id="206" w:author="ssimoes" w:date="2022-05-08T22:36:00Z">
        <w:r w:rsidR="005977DF" w:rsidRPr="005977DF">
          <w:rPr>
            <w:rFonts w:ascii="Book Antiqua" w:hAnsi="Book Antiqua"/>
            <w:lang w:val="pt-PT"/>
            <w:rPrChange w:id="207" w:author="ssimoes" w:date="2022-05-08T22:37:00Z">
              <w:rPr>
                <w:lang w:val="pt-PT"/>
              </w:rPr>
            </w:rPrChange>
          </w:rPr>
          <w:t xml:space="preserve">é um algoritmo que aplica o ordenamento </w:t>
        </w:r>
        <w:r w:rsidR="005977DF" w:rsidRPr="005977DF">
          <w:rPr>
            <w:rFonts w:ascii="Book Antiqua" w:hAnsi="Book Antiqua"/>
            <w:i/>
            <w:iCs/>
            <w:lang w:val="pt-PT"/>
            <w:rPrChange w:id="208" w:author="ssimoes" w:date="2022-05-08T22:37:00Z">
              <w:rPr>
                <w:i/>
                <w:iCs/>
                <w:lang w:val="pt-PT"/>
              </w:rPr>
            </w:rPrChange>
          </w:rPr>
          <w:t>in situ</w:t>
        </w:r>
        <w:r w:rsidR="005977DF" w:rsidRPr="005977DF">
          <w:rPr>
            <w:rFonts w:ascii="Book Antiqua" w:hAnsi="Book Antiqua"/>
            <w:lang w:val="pt-PT"/>
            <w:rPrChange w:id="209" w:author="ssimoes" w:date="2022-05-08T22:37:00Z">
              <w:rPr>
                <w:lang w:val="pt-PT"/>
              </w:rPr>
            </w:rPrChange>
          </w:rPr>
          <w:t xml:space="preserve">, isto é, no próprio </w:t>
        </w:r>
        <w:proofErr w:type="spellStart"/>
        <w:r w:rsidR="005977DF" w:rsidRPr="005977DF">
          <w:rPr>
            <w:rFonts w:ascii="Book Antiqua" w:hAnsi="Book Antiqua"/>
            <w:i/>
            <w:iCs/>
            <w:lang w:val="pt-PT"/>
            <w:rPrChange w:id="210" w:author="ssimoes" w:date="2022-05-08T22:37:00Z">
              <w:rPr>
                <w:i/>
                <w:iCs/>
                <w:lang w:val="pt-PT"/>
              </w:rPr>
            </w:rPrChange>
          </w:rPr>
          <w:t>array</w:t>
        </w:r>
        <w:proofErr w:type="spellEnd"/>
        <w:r w:rsidR="005977DF" w:rsidRPr="005977DF">
          <w:rPr>
            <w:rFonts w:ascii="Book Antiqua" w:hAnsi="Book Antiqua"/>
            <w:lang w:val="pt-PT"/>
            <w:rPrChange w:id="211" w:author="ssimoes" w:date="2022-05-08T22:37:00Z">
              <w:rPr>
                <w:lang w:val="pt-PT"/>
              </w:rPr>
            </w:rPrChange>
          </w:rPr>
          <w:t xml:space="preserve">, sem recorrer à criação de </w:t>
        </w:r>
        <w:proofErr w:type="spellStart"/>
        <w:r w:rsidR="005977DF" w:rsidRPr="005977DF">
          <w:rPr>
            <w:rFonts w:ascii="Book Antiqua" w:hAnsi="Book Antiqua"/>
            <w:i/>
            <w:iCs/>
            <w:lang w:val="pt-PT"/>
            <w:rPrChange w:id="212" w:author="ssimoes" w:date="2022-05-08T22:37:00Z">
              <w:rPr>
                <w:i/>
                <w:iCs/>
                <w:lang w:val="pt-PT"/>
              </w:rPr>
            </w:rPrChange>
          </w:rPr>
          <w:t>arrays</w:t>
        </w:r>
        <w:proofErr w:type="spellEnd"/>
        <w:r w:rsidR="005977DF" w:rsidRPr="005977DF">
          <w:rPr>
            <w:rFonts w:ascii="Book Antiqua" w:hAnsi="Book Antiqua"/>
            <w:i/>
            <w:iCs/>
            <w:lang w:val="pt-PT"/>
            <w:rPrChange w:id="213" w:author="ssimoes" w:date="2022-05-08T22:37:00Z">
              <w:rPr>
                <w:i/>
                <w:iCs/>
                <w:lang w:val="pt-PT"/>
              </w:rPr>
            </w:rPrChange>
          </w:rPr>
          <w:t xml:space="preserve"> </w:t>
        </w:r>
        <w:r w:rsidR="005977DF" w:rsidRPr="005977DF">
          <w:rPr>
            <w:rFonts w:ascii="Book Antiqua" w:hAnsi="Book Antiqua"/>
            <w:lang w:val="pt-PT"/>
            <w:rPrChange w:id="214" w:author="ssimoes" w:date="2022-05-08T22:37:00Z">
              <w:rPr>
                <w:lang w:val="pt-PT"/>
              </w:rPr>
            </w:rPrChange>
          </w:rPr>
          <w:t xml:space="preserve">auxiliares, como por exemplo acontece no </w:t>
        </w:r>
        <w:proofErr w:type="spellStart"/>
        <w:r w:rsidR="005977DF" w:rsidRPr="005977DF">
          <w:rPr>
            <w:rFonts w:ascii="Book Antiqua" w:hAnsi="Book Antiqua"/>
            <w:i/>
            <w:iCs/>
            <w:lang w:val="pt-PT"/>
            <w:rPrChange w:id="215" w:author="ssimoes" w:date="2022-05-08T22:37:00Z">
              <w:rPr>
                <w:i/>
                <w:iCs/>
                <w:lang w:val="pt-PT"/>
              </w:rPr>
            </w:rPrChange>
          </w:rPr>
          <w:t>merge</w:t>
        </w:r>
        <w:proofErr w:type="spellEnd"/>
        <w:r w:rsidR="005977DF" w:rsidRPr="005977DF">
          <w:rPr>
            <w:rFonts w:ascii="Book Antiqua" w:hAnsi="Book Antiqua"/>
            <w:i/>
            <w:iCs/>
            <w:lang w:val="pt-PT"/>
            <w:rPrChange w:id="216" w:author="ssimoes" w:date="2022-05-08T22:37:00Z">
              <w:rPr>
                <w:i/>
                <w:iCs/>
                <w:lang w:val="pt-PT"/>
              </w:rPr>
            </w:rPrChange>
          </w:rPr>
          <w:t xml:space="preserve"> </w:t>
        </w:r>
        <w:proofErr w:type="spellStart"/>
        <w:r w:rsidR="005977DF" w:rsidRPr="005977DF">
          <w:rPr>
            <w:rFonts w:ascii="Book Antiqua" w:hAnsi="Book Antiqua"/>
            <w:i/>
            <w:iCs/>
            <w:lang w:val="pt-PT"/>
            <w:rPrChange w:id="217" w:author="ssimoes" w:date="2022-05-08T22:37:00Z">
              <w:rPr>
                <w:i/>
                <w:iCs/>
                <w:lang w:val="pt-PT"/>
              </w:rPr>
            </w:rPrChange>
          </w:rPr>
          <w:t>sort</w:t>
        </w:r>
        <w:proofErr w:type="spellEnd"/>
        <w:r w:rsidR="005977DF" w:rsidRPr="005977DF">
          <w:rPr>
            <w:rFonts w:ascii="Book Antiqua" w:hAnsi="Book Antiqua"/>
            <w:lang w:val="pt-PT"/>
            <w:rPrChange w:id="218" w:author="ssimoes" w:date="2022-05-08T22:37:00Z">
              <w:rPr>
                <w:lang w:val="pt-PT"/>
              </w:rPr>
            </w:rPrChange>
          </w:rPr>
          <w:t>.</w:t>
        </w:r>
      </w:ins>
      <w:del w:id="219" w:author="ssimoes" w:date="2022-05-01T23:06:00Z">
        <w:r w:rsidR="0075199A"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5AB8AC" w14:textId="3925E4D8" w:rsidR="0075199A" w:rsidRPr="007C3AE7" w:rsidDel="000561F4" w:rsidRDefault="0075199A">
      <w:pPr>
        <w:pStyle w:val="Standard"/>
        <w:spacing w:before="0" w:after="0"/>
        <w:rPr>
          <w:del w:id="220" w:author="ssimoes" w:date="2022-05-01T23:06:00Z"/>
          <w:lang w:val="pt-PT"/>
        </w:rPr>
        <w:pPrChange w:id="221" w:author="ssimoes" w:date="2022-05-08T17:03:00Z">
          <w:pPr>
            <w:spacing w:after="0"/>
            <w:ind w:left="-5" w:hanging="10"/>
          </w:pPr>
        </w:pPrChange>
      </w:pPr>
      <w:del w:id="22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46B81B1" w14:textId="0A003AFC" w:rsidR="0075199A" w:rsidRPr="007C3AE7" w:rsidDel="000561F4" w:rsidRDefault="0075199A">
      <w:pPr>
        <w:pStyle w:val="Standard"/>
        <w:spacing w:before="0" w:after="0"/>
        <w:rPr>
          <w:del w:id="223" w:author="ssimoes" w:date="2022-05-01T23:06:00Z"/>
          <w:lang w:val="pt-PT"/>
        </w:rPr>
        <w:pPrChange w:id="224" w:author="ssimoes" w:date="2022-05-08T17:03:00Z">
          <w:pPr>
            <w:spacing w:after="0"/>
            <w:ind w:left="-5" w:hanging="10"/>
          </w:pPr>
        </w:pPrChange>
      </w:pPr>
      <w:del w:id="22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B5B29A8" w14:textId="441827D8" w:rsidR="0075199A" w:rsidRPr="007C3AE7" w:rsidDel="000561F4" w:rsidRDefault="0075199A">
      <w:pPr>
        <w:pStyle w:val="Standard"/>
        <w:spacing w:before="0" w:after="0"/>
        <w:rPr>
          <w:del w:id="226" w:author="ssimoes" w:date="2022-05-01T23:06:00Z"/>
          <w:lang w:val="pt-PT"/>
        </w:rPr>
        <w:pPrChange w:id="227" w:author="ssimoes" w:date="2022-05-08T17:03:00Z">
          <w:pPr>
            <w:spacing w:after="0"/>
            <w:ind w:left="-5" w:hanging="10"/>
          </w:pPr>
        </w:pPrChange>
      </w:pPr>
      <w:del w:id="22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35A0160" w14:textId="1646F77C" w:rsidR="0075199A" w:rsidDel="000561F4" w:rsidRDefault="0075199A">
      <w:pPr>
        <w:pStyle w:val="Standard"/>
        <w:spacing w:before="0" w:after="0"/>
        <w:rPr>
          <w:del w:id="229" w:author="ssimoes" w:date="2022-05-01T23:06:00Z"/>
          <w:sz w:val="20"/>
          <w:szCs w:val="20"/>
          <w:lang w:val="pt-PT"/>
        </w:rPr>
      </w:pPr>
      <w:del w:id="230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2C3D24F" w14:textId="5CFB2AA3" w:rsidR="0001458C" w:rsidRPr="0001458C" w:rsidDel="000561F4" w:rsidRDefault="0001458C">
      <w:pPr>
        <w:pStyle w:val="Standard"/>
        <w:spacing w:before="0" w:after="0"/>
        <w:rPr>
          <w:del w:id="231" w:author="ssimoes" w:date="2022-05-01T23:06:00Z"/>
          <w:rFonts w:cs="TimesNewRomanPSMT"/>
          <w:sz w:val="28"/>
          <w:szCs w:val="28"/>
          <w:lang w:val="pt-PT"/>
        </w:rPr>
        <w:pPrChange w:id="232" w:author="ssimoes" w:date="2022-05-08T17:03:00Z">
          <w:pPr>
            <w:pStyle w:val="Standard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A6A6A6"/>
            <w:spacing w:after="0"/>
            <w:jc w:val="center"/>
          </w:pPr>
        </w:pPrChange>
      </w:pPr>
      <w:del w:id="233" w:author="ssimoes" w:date="2022-05-01T23:06:00Z">
        <w:r w:rsidRPr="0001458C" w:rsidDel="000561F4">
          <w:rPr>
            <w:rFonts w:cs="TimesNewRomanPSMT"/>
            <w:sz w:val="28"/>
            <w:szCs w:val="28"/>
            <w:lang w:val="pt-PT"/>
          </w:rPr>
          <w:delText>Relatório Projeto 4.</w:delText>
        </w:r>
        <w:r w:rsidDel="000561F4">
          <w:rPr>
            <w:rFonts w:cs="TimesNewRomanPSMT"/>
            <w:sz w:val="28"/>
            <w:szCs w:val="28"/>
            <w:lang w:val="pt-PT"/>
          </w:rPr>
          <w:delText>2</w:delText>
        </w:r>
        <w:r w:rsidRPr="0001458C" w:rsidDel="000561F4">
          <w:rPr>
            <w:rFonts w:cs="TimesNewRomanPSMT"/>
            <w:sz w:val="28"/>
            <w:szCs w:val="28"/>
            <w:lang w:val="pt-PT"/>
          </w:rPr>
          <w:delText xml:space="preserve"> AED 2021/2022</w:delText>
        </w:r>
      </w:del>
    </w:p>
    <w:p w14:paraId="2D67D9A5" w14:textId="2A9F8BC1" w:rsidR="0001458C" w:rsidRPr="0001458C" w:rsidDel="000561F4" w:rsidRDefault="0001458C">
      <w:pPr>
        <w:pStyle w:val="Standard"/>
        <w:spacing w:before="0" w:after="0"/>
        <w:rPr>
          <w:del w:id="234" w:author="ssimoes" w:date="2022-05-01T23:06:00Z"/>
          <w:rFonts w:cs="TimesNewRomanPS-BoldMT"/>
          <w:b/>
          <w:bCs/>
          <w:sz w:val="16"/>
          <w:szCs w:val="16"/>
          <w:lang w:val="pt-PT"/>
        </w:rPr>
        <w:pPrChange w:id="235" w:author="ssimoes" w:date="2022-05-08T17:03:00Z">
          <w:pPr>
            <w:pStyle w:val="Standard"/>
            <w:spacing w:after="0"/>
          </w:pPr>
        </w:pPrChange>
      </w:pPr>
    </w:p>
    <w:p w14:paraId="04156A96" w14:textId="1E9F62EF" w:rsidR="0001458C" w:rsidRPr="00265B7C" w:rsidDel="000561F4" w:rsidRDefault="0001458C">
      <w:pPr>
        <w:pStyle w:val="Standard"/>
        <w:spacing w:before="0" w:after="0"/>
        <w:rPr>
          <w:del w:id="236" w:author="ssimoes" w:date="2022-05-01T23:06:00Z"/>
          <w:rFonts w:cs="Times New Roman"/>
          <w:sz w:val="20"/>
          <w:szCs w:val="20"/>
          <w:lang w:val="pt-PT"/>
        </w:rPr>
        <w:pPrChange w:id="237" w:author="ssimoes" w:date="2022-05-08T17:03:00Z">
          <w:pPr>
            <w:pStyle w:val="Standard"/>
          </w:pPr>
        </w:pPrChange>
      </w:pPr>
      <w:del w:id="238" w:author="ssimoes" w:date="2022-05-01T23:06:00Z">
        <w:r w:rsidRPr="00265B7C" w:rsidDel="000561F4">
          <w:rPr>
            <w:rFonts w:cs="Times New Roman"/>
            <w:sz w:val="20"/>
            <w:szCs w:val="20"/>
            <w:lang w:val="pt-PT"/>
          </w:rPr>
          <w:delText>Nome:                                                                                                                    Nº Estudante:</w:delText>
        </w:r>
      </w:del>
    </w:p>
    <w:p w14:paraId="44A6A63A" w14:textId="0E6751A1" w:rsidR="0001458C" w:rsidRPr="008F1755" w:rsidDel="000561F4" w:rsidRDefault="0001458C">
      <w:pPr>
        <w:pStyle w:val="Standard"/>
        <w:spacing w:before="0" w:after="0"/>
        <w:rPr>
          <w:del w:id="239" w:author="ssimoes" w:date="2022-05-01T23:06:00Z"/>
          <w:lang w:val="pt-PT"/>
        </w:rPr>
        <w:pPrChange w:id="240" w:author="ssimoes" w:date="2022-05-08T17:03:00Z">
          <w:pPr>
            <w:pStyle w:val="Standard"/>
          </w:pPr>
        </w:pPrChange>
      </w:pPr>
      <w:del w:id="241" w:author="ssimoes" w:date="2022-05-01T23:06:00Z">
        <w:r w:rsidDel="000561F4">
          <w:rPr>
            <w:rFonts w:cs="Times New Roman"/>
            <w:sz w:val="20"/>
            <w:szCs w:val="20"/>
            <w:lang w:val="pt-PT"/>
          </w:rPr>
          <w:delText>PL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 (inscrição):                 </w:delText>
        </w:r>
        <w:r w:rsidRPr="00265B7C" w:rsidDel="000561F4">
          <w:rPr>
            <w:rFonts w:cs="Times New Roman"/>
            <w:i/>
            <w:iCs/>
            <w:sz w:val="20"/>
            <w:szCs w:val="20"/>
            <w:lang w:val="pt-PT"/>
          </w:rPr>
          <w:delText>L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 xml:space="preserve">ogin 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no 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>Mooshak:</w:delText>
        </w:r>
      </w:del>
    </w:p>
    <w:p w14:paraId="4843DF94" w14:textId="2CB34FCD" w:rsidR="0001458C" w:rsidDel="000561F4" w:rsidRDefault="0001458C">
      <w:pPr>
        <w:pStyle w:val="Standard"/>
        <w:spacing w:before="0" w:after="0"/>
        <w:rPr>
          <w:del w:id="242" w:author="ssimoes" w:date="2022-05-01T23:06:00Z"/>
          <w:b/>
          <w:bCs/>
          <w:sz w:val="20"/>
          <w:szCs w:val="20"/>
          <w:lang w:val="pt-PT"/>
        </w:rPr>
        <w:pPrChange w:id="243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638FB115" w14:textId="2F44A731" w:rsidR="0001458C" w:rsidRPr="00265B7C" w:rsidDel="000561F4" w:rsidRDefault="0001458C">
      <w:pPr>
        <w:pStyle w:val="Standard"/>
        <w:spacing w:before="0" w:after="0"/>
        <w:rPr>
          <w:del w:id="244" w:author="ssimoes" w:date="2022-05-01T23:06:00Z"/>
          <w:sz w:val="20"/>
          <w:szCs w:val="20"/>
          <w:lang w:val="pt-PT"/>
        </w:rPr>
        <w:pPrChange w:id="245" w:author="ssimoes" w:date="2022-05-08T17:03:00Z">
          <w:pPr>
            <w:pStyle w:val="Standard"/>
            <w:spacing w:after="0" w:line="360" w:lineRule="auto"/>
            <w:jc w:val="left"/>
          </w:pPr>
        </w:pPrChange>
      </w:pPr>
      <w:del w:id="246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Tabela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R="00555E34" w:rsidDel="000561F4">
          <w:rPr>
            <w:b/>
            <w:bCs/>
            <w:sz w:val="20"/>
            <w:szCs w:val="20"/>
            <w:lang w:val="pt-PT"/>
          </w:rPr>
          <w:delText>(S3)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  <w:delText>Gráfico</w:delText>
        </w:r>
        <w:r w:rsidR="00555E34" w:rsidDel="000561F4">
          <w:rPr>
            <w:b/>
            <w:bCs/>
            <w:sz w:val="20"/>
            <w:szCs w:val="20"/>
            <w:lang w:val="pt-PT"/>
          </w:rPr>
          <w:delText xml:space="preserve">   (S3)</w:delText>
        </w:r>
      </w:del>
    </w:p>
    <w:p w14:paraId="1A896259" w14:textId="77CEBEE4" w:rsidR="0001458C" w:rsidDel="000561F4" w:rsidRDefault="0001458C">
      <w:pPr>
        <w:pStyle w:val="Standard"/>
        <w:spacing w:before="0" w:after="0"/>
        <w:rPr>
          <w:del w:id="247" w:author="ssimoes" w:date="2022-05-01T23:06:00Z"/>
          <w:sz w:val="20"/>
          <w:szCs w:val="20"/>
          <w:lang w:val="pt-PT"/>
        </w:rPr>
        <w:pPrChange w:id="248" w:author="ssimoes" w:date="2022-05-08T17:03:00Z">
          <w:pPr>
            <w:pStyle w:val="Standard"/>
            <w:spacing w:after="0" w:line="360" w:lineRule="auto"/>
          </w:pPr>
        </w:pPrChange>
      </w:pPr>
    </w:p>
    <w:p w14:paraId="238EC381" w14:textId="517E2497" w:rsidR="0001458C" w:rsidDel="000561F4" w:rsidRDefault="0001458C">
      <w:pPr>
        <w:pStyle w:val="Standard"/>
        <w:spacing w:before="0" w:after="0"/>
        <w:rPr>
          <w:del w:id="249" w:author="ssimoes" w:date="2022-05-01T23:06:00Z"/>
          <w:sz w:val="20"/>
          <w:szCs w:val="20"/>
          <w:lang w:val="pt-PT"/>
        </w:rPr>
        <w:pPrChange w:id="250" w:author="ssimoes" w:date="2022-05-08T17:03:00Z">
          <w:pPr>
            <w:pStyle w:val="Standard"/>
            <w:spacing w:after="0" w:line="360" w:lineRule="auto"/>
          </w:pPr>
        </w:pPrChange>
      </w:pPr>
    </w:p>
    <w:p w14:paraId="047701A7" w14:textId="6F4EA71E" w:rsidR="0075199A" w:rsidDel="000561F4" w:rsidRDefault="0075199A">
      <w:pPr>
        <w:pStyle w:val="Standard"/>
        <w:spacing w:before="0" w:after="0"/>
        <w:rPr>
          <w:del w:id="251" w:author="ssimoes" w:date="2022-05-01T23:06:00Z"/>
          <w:sz w:val="20"/>
          <w:szCs w:val="20"/>
          <w:lang w:val="pt-PT"/>
        </w:rPr>
        <w:pPrChange w:id="252" w:author="ssimoes" w:date="2022-05-08T17:03:00Z">
          <w:pPr>
            <w:pStyle w:val="Standard"/>
            <w:spacing w:after="0" w:line="360" w:lineRule="auto"/>
          </w:pPr>
        </w:pPrChange>
      </w:pPr>
    </w:p>
    <w:p w14:paraId="2F8F6118" w14:textId="376E2A2D" w:rsidR="0075199A" w:rsidDel="000561F4" w:rsidRDefault="0075199A">
      <w:pPr>
        <w:pStyle w:val="Standard"/>
        <w:spacing w:before="0" w:after="0"/>
        <w:rPr>
          <w:del w:id="253" w:author="ssimoes" w:date="2022-05-01T23:06:00Z"/>
          <w:sz w:val="20"/>
          <w:szCs w:val="20"/>
          <w:lang w:val="pt-PT"/>
        </w:rPr>
        <w:pPrChange w:id="254" w:author="ssimoes" w:date="2022-05-08T17:03:00Z">
          <w:pPr>
            <w:pStyle w:val="Standard"/>
            <w:spacing w:after="0" w:line="360" w:lineRule="auto"/>
          </w:pPr>
        </w:pPrChange>
      </w:pPr>
    </w:p>
    <w:p w14:paraId="71745B6A" w14:textId="1854D8FE" w:rsidR="0075199A" w:rsidDel="000561F4" w:rsidRDefault="0075199A">
      <w:pPr>
        <w:pStyle w:val="Standard"/>
        <w:spacing w:before="0" w:after="0"/>
        <w:rPr>
          <w:del w:id="255" w:author="ssimoes" w:date="2022-05-01T23:06:00Z"/>
          <w:sz w:val="20"/>
          <w:szCs w:val="20"/>
          <w:lang w:val="pt-PT"/>
        </w:rPr>
        <w:pPrChange w:id="256" w:author="ssimoes" w:date="2022-05-08T17:03:00Z">
          <w:pPr>
            <w:pStyle w:val="Standard"/>
            <w:spacing w:after="0" w:line="360" w:lineRule="auto"/>
          </w:pPr>
        </w:pPrChange>
      </w:pPr>
    </w:p>
    <w:p w14:paraId="37613A5D" w14:textId="0A15372F" w:rsidR="0075199A" w:rsidDel="000561F4" w:rsidRDefault="0075199A">
      <w:pPr>
        <w:pStyle w:val="Standard"/>
        <w:spacing w:before="0" w:after="0"/>
        <w:rPr>
          <w:del w:id="257" w:author="ssimoes" w:date="2022-05-01T23:06:00Z"/>
          <w:sz w:val="20"/>
          <w:szCs w:val="20"/>
          <w:lang w:val="pt-PT"/>
        </w:rPr>
        <w:pPrChange w:id="258" w:author="ssimoes" w:date="2022-05-08T17:03:00Z">
          <w:pPr>
            <w:pStyle w:val="Standard"/>
            <w:spacing w:after="0" w:line="360" w:lineRule="auto"/>
          </w:pPr>
        </w:pPrChange>
      </w:pPr>
    </w:p>
    <w:p w14:paraId="1AAC13AF" w14:textId="6AF2AE4F" w:rsidR="0075199A" w:rsidDel="000561F4" w:rsidRDefault="0075199A">
      <w:pPr>
        <w:pStyle w:val="Standard"/>
        <w:spacing w:before="0" w:after="0"/>
        <w:rPr>
          <w:del w:id="259" w:author="ssimoes" w:date="2022-05-01T23:06:00Z"/>
          <w:sz w:val="20"/>
          <w:szCs w:val="20"/>
          <w:lang w:val="pt-PT"/>
        </w:rPr>
        <w:pPrChange w:id="260" w:author="ssimoes" w:date="2022-05-08T17:03:00Z">
          <w:pPr>
            <w:pStyle w:val="Standard"/>
            <w:spacing w:after="0" w:line="360" w:lineRule="auto"/>
          </w:pPr>
        </w:pPrChange>
      </w:pPr>
    </w:p>
    <w:p w14:paraId="4FC97961" w14:textId="155649FC" w:rsidR="003D3B6F" w:rsidRPr="003D3B6F" w:rsidDel="000561F4" w:rsidRDefault="003D3B6F">
      <w:pPr>
        <w:pStyle w:val="Standard"/>
        <w:spacing w:before="0" w:after="0"/>
        <w:rPr>
          <w:del w:id="261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262" w:author="ssimoes" w:date="2022-05-08T17:03:00Z">
          <w:pPr>
            <w:pStyle w:val="Standard"/>
            <w:spacing w:after="0" w:line="360" w:lineRule="auto"/>
            <w:jc w:val="center"/>
          </w:pPr>
        </w:pPrChange>
      </w:pPr>
      <w:del w:id="263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Complexidade temporal da função PERCENTIL em ordem ao número M </w:delText>
        </w:r>
      </w:del>
    </w:p>
    <w:p w14:paraId="7F42609E" w14:textId="6E0D6DE0" w:rsidR="003D3B6F" w:rsidDel="000561F4" w:rsidRDefault="003D3B6F">
      <w:pPr>
        <w:pStyle w:val="Standard"/>
        <w:spacing w:before="0" w:after="0"/>
        <w:rPr>
          <w:del w:id="264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265" w:author="ssimoes" w:date="2022-05-08T17:03:00Z">
          <w:pPr>
            <w:pStyle w:val="Standard"/>
            <w:spacing w:after="0" w:line="360" w:lineRule="auto"/>
            <w:jc w:val="center"/>
          </w:pPr>
        </w:pPrChange>
      </w:pPr>
      <w:del w:id="266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de valores para os quais é calculado o percentil e ao número N de valores de elevação n</w:delText>
        </w:r>
        <w:r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a matriz 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raster.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br/>
          <w:delText>Considerar na complexidade temporal o tempo de ordenamento quando se aplicar.</w:delText>
        </w:r>
      </w:del>
    </w:p>
    <w:p w14:paraId="68F611BF" w14:textId="04EB7751" w:rsidR="00787144" w:rsidRPr="003D3B6F" w:rsidDel="000561F4" w:rsidRDefault="0075199A">
      <w:pPr>
        <w:pStyle w:val="Standard"/>
        <w:spacing w:before="0" w:after="0"/>
        <w:rPr>
          <w:del w:id="267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268" w:author="ssimoes" w:date="2022-05-08T17:03:00Z">
          <w:pPr>
            <w:pStyle w:val="Standard"/>
            <w:spacing w:after="0" w:line="360" w:lineRule="auto"/>
            <w:jc w:val="center"/>
          </w:pPr>
        </w:pPrChange>
      </w:pPr>
      <w:del w:id="269" w:author="ssimoes" w:date="2022-05-01T23:06:00Z">
        <w:r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SUGESTÃO:  usar M = N, ex.  M = N = 100K 200K .. 1000K</w:delText>
        </w:r>
      </w:del>
    </w:p>
    <w:p w14:paraId="258FF519" w14:textId="584D0C6E" w:rsidR="003D3B6F" w:rsidDel="000561F4" w:rsidRDefault="003D3B6F">
      <w:pPr>
        <w:pStyle w:val="Standard"/>
        <w:spacing w:before="0" w:after="0"/>
        <w:rPr>
          <w:del w:id="270" w:author="ssimoes" w:date="2022-05-01T23:06:00Z"/>
          <w:sz w:val="20"/>
          <w:szCs w:val="20"/>
          <w:lang w:val="pt-PT"/>
        </w:rPr>
        <w:pPrChange w:id="271" w:author="ssimoes" w:date="2022-05-08T17:03:00Z">
          <w:pPr>
            <w:pStyle w:val="Standard"/>
            <w:spacing w:after="0" w:line="360" w:lineRule="auto"/>
          </w:pPr>
        </w:pPrChange>
      </w:pPr>
    </w:p>
    <w:p w14:paraId="0F602D12" w14:textId="1EE2C608" w:rsidR="0001458C" w:rsidDel="000561F4" w:rsidRDefault="0001458C">
      <w:pPr>
        <w:pStyle w:val="Standard"/>
        <w:spacing w:before="0" w:after="0"/>
        <w:rPr>
          <w:del w:id="272" w:author="ssimoes" w:date="2022-05-01T23:06:00Z"/>
          <w:sz w:val="20"/>
          <w:szCs w:val="20"/>
          <w:lang w:val="pt-PT"/>
        </w:rPr>
        <w:pPrChange w:id="273" w:author="ssimoes" w:date="2022-05-08T17:03:00Z">
          <w:pPr>
            <w:pStyle w:val="Standard"/>
            <w:spacing w:after="0" w:line="360" w:lineRule="auto"/>
          </w:pPr>
        </w:pPrChange>
      </w:pPr>
    </w:p>
    <w:p w14:paraId="21E7A411" w14:textId="7CD3F439" w:rsidR="0075199A" w:rsidDel="000561F4" w:rsidRDefault="0075199A">
      <w:pPr>
        <w:pStyle w:val="Standard"/>
        <w:spacing w:before="0" w:after="0"/>
        <w:rPr>
          <w:del w:id="274" w:author="ssimoes" w:date="2022-05-01T23:06:00Z"/>
          <w:sz w:val="20"/>
          <w:szCs w:val="20"/>
          <w:lang w:val="pt-PT"/>
        </w:rPr>
        <w:pPrChange w:id="275" w:author="ssimoes" w:date="2022-05-08T17:03:00Z">
          <w:pPr>
            <w:pStyle w:val="Standard"/>
            <w:spacing w:after="0" w:line="360" w:lineRule="auto"/>
          </w:pPr>
        </w:pPrChange>
      </w:pPr>
    </w:p>
    <w:p w14:paraId="5DA41E32" w14:textId="6A4D2E4F" w:rsidR="0075199A" w:rsidDel="000561F4" w:rsidRDefault="0075199A">
      <w:pPr>
        <w:pStyle w:val="Standard"/>
        <w:spacing w:before="0" w:after="0"/>
        <w:rPr>
          <w:del w:id="276" w:author="ssimoes" w:date="2022-05-01T23:06:00Z"/>
          <w:sz w:val="20"/>
          <w:szCs w:val="20"/>
          <w:lang w:val="pt-PT"/>
        </w:rPr>
        <w:pPrChange w:id="277" w:author="ssimoes" w:date="2022-05-08T17:03:00Z">
          <w:pPr>
            <w:pStyle w:val="Standard"/>
            <w:spacing w:after="0" w:line="360" w:lineRule="auto"/>
          </w:pPr>
        </w:pPrChange>
      </w:pPr>
    </w:p>
    <w:p w14:paraId="0B53FD94" w14:textId="2DF6736D" w:rsidR="0075199A" w:rsidDel="000561F4" w:rsidRDefault="0075199A">
      <w:pPr>
        <w:pStyle w:val="Standard"/>
        <w:spacing w:before="0" w:after="0"/>
        <w:rPr>
          <w:del w:id="278" w:author="ssimoes" w:date="2022-05-01T23:06:00Z"/>
          <w:sz w:val="20"/>
          <w:szCs w:val="20"/>
          <w:lang w:val="pt-PT"/>
        </w:rPr>
        <w:pPrChange w:id="279" w:author="ssimoes" w:date="2022-05-08T17:03:00Z">
          <w:pPr>
            <w:pStyle w:val="Standard"/>
            <w:spacing w:after="0" w:line="360" w:lineRule="auto"/>
          </w:pPr>
        </w:pPrChange>
      </w:pPr>
    </w:p>
    <w:p w14:paraId="4E0ABC62" w14:textId="62B6F78F" w:rsidR="0075199A" w:rsidDel="000561F4" w:rsidRDefault="0075199A">
      <w:pPr>
        <w:pStyle w:val="Standard"/>
        <w:spacing w:before="0" w:after="0"/>
        <w:rPr>
          <w:del w:id="280" w:author="ssimoes" w:date="2022-05-01T23:06:00Z"/>
          <w:sz w:val="20"/>
          <w:szCs w:val="20"/>
          <w:lang w:val="pt-PT"/>
        </w:rPr>
        <w:pPrChange w:id="281" w:author="ssimoes" w:date="2022-05-08T17:03:00Z">
          <w:pPr>
            <w:pStyle w:val="Standard"/>
            <w:spacing w:after="0" w:line="360" w:lineRule="auto"/>
          </w:pPr>
        </w:pPrChange>
      </w:pPr>
    </w:p>
    <w:p w14:paraId="4821D514" w14:textId="40DE677A" w:rsidR="0001458C" w:rsidRPr="007C3AE7" w:rsidDel="000561F4" w:rsidRDefault="0001458C">
      <w:pPr>
        <w:pStyle w:val="Standard"/>
        <w:spacing w:before="0" w:after="0"/>
        <w:rPr>
          <w:del w:id="282" w:author="ssimoes" w:date="2022-05-01T23:06:00Z"/>
          <w:lang w:val="pt-PT"/>
        </w:rPr>
        <w:pPrChange w:id="283" w:author="ssimoes" w:date="2022-05-08T17:03:00Z">
          <w:pPr>
            <w:spacing w:after="86" w:line="265" w:lineRule="auto"/>
            <w:ind w:left="-5" w:hanging="10"/>
          </w:pPr>
        </w:pPrChange>
      </w:pPr>
      <w:del w:id="284" w:author="ssimoes" w:date="2022-05-01T23:06:00Z">
        <w:r w:rsidDel="000561F4">
          <w:rPr>
            <w:sz w:val="20"/>
            <w:lang w:val="pt-PT"/>
          </w:rPr>
          <w:delText xml:space="preserve">(1) Descreva sucintamente as otimizações feitas ao QuickSort.  </w:delText>
        </w:r>
        <w:r w:rsidRPr="007C3AE7" w:rsidDel="000561F4">
          <w:rPr>
            <w:sz w:val="20"/>
            <w:lang w:val="pt-PT"/>
          </w:rPr>
          <w:delText xml:space="preserve">A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está de acordo com o esperado? Justifique. </w:delText>
        </w:r>
      </w:del>
    </w:p>
    <w:p w14:paraId="54F83276" w14:textId="0D015C1D" w:rsidR="0001458C" w:rsidRPr="007C3AE7" w:rsidDel="000561F4" w:rsidRDefault="0001458C">
      <w:pPr>
        <w:pStyle w:val="Standard"/>
        <w:spacing w:before="0" w:after="0"/>
        <w:rPr>
          <w:del w:id="285" w:author="ssimoes" w:date="2022-05-01T23:06:00Z"/>
          <w:lang w:val="pt-PT"/>
        </w:rPr>
        <w:pPrChange w:id="286" w:author="ssimoes" w:date="2022-05-08T17:03:00Z">
          <w:pPr>
            <w:spacing w:after="0"/>
            <w:ind w:left="-5" w:hanging="10"/>
          </w:pPr>
        </w:pPrChange>
      </w:pPr>
      <w:del w:id="28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0B4BCAC" w14:textId="555CA1BB" w:rsidR="0001458C" w:rsidDel="000561F4" w:rsidRDefault="0001458C">
      <w:pPr>
        <w:pStyle w:val="Standard"/>
        <w:spacing w:before="0" w:after="0"/>
        <w:rPr>
          <w:del w:id="288" w:author="ssimoes" w:date="2022-05-01T23:06:00Z"/>
          <w:sz w:val="20"/>
          <w:lang w:val="pt-PT"/>
        </w:rPr>
        <w:pPrChange w:id="289" w:author="ssimoes" w:date="2022-05-08T17:03:00Z">
          <w:pPr>
            <w:spacing w:after="0"/>
            <w:ind w:left="-5" w:hanging="10"/>
          </w:pPr>
        </w:pPrChange>
      </w:pPr>
      <w:del w:id="290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86A0C96" w14:textId="5DB57160" w:rsidR="0001458C" w:rsidRPr="007C3AE7" w:rsidDel="000561F4" w:rsidRDefault="0001458C">
      <w:pPr>
        <w:pStyle w:val="Standard"/>
        <w:spacing w:before="0" w:after="0"/>
        <w:rPr>
          <w:del w:id="291" w:author="ssimoes" w:date="2022-05-01T23:06:00Z"/>
          <w:lang w:val="pt-PT"/>
        </w:rPr>
        <w:pPrChange w:id="292" w:author="ssimoes" w:date="2022-05-08T17:03:00Z">
          <w:pPr>
            <w:spacing w:after="0"/>
            <w:ind w:left="-5" w:hanging="10"/>
          </w:pPr>
        </w:pPrChange>
      </w:pPr>
    </w:p>
    <w:p w14:paraId="40B6EA3A" w14:textId="255EE33B" w:rsidR="0001458C" w:rsidRPr="007C3AE7" w:rsidDel="000561F4" w:rsidRDefault="0001458C">
      <w:pPr>
        <w:pStyle w:val="Standard"/>
        <w:spacing w:before="0" w:after="0"/>
        <w:rPr>
          <w:del w:id="293" w:author="ssimoes" w:date="2022-05-01T23:06:00Z"/>
          <w:lang w:val="pt-PT"/>
        </w:rPr>
        <w:pPrChange w:id="294" w:author="ssimoes" w:date="2022-05-08T17:03:00Z">
          <w:pPr>
            <w:spacing w:after="0"/>
            <w:ind w:left="-5" w:hanging="10"/>
          </w:pPr>
        </w:pPrChange>
      </w:pPr>
      <w:del w:id="29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6A5A4FA" w14:textId="68D21F94" w:rsidR="0001458C" w:rsidRPr="007C3AE7" w:rsidDel="000561F4" w:rsidRDefault="0001458C">
      <w:pPr>
        <w:pStyle w:val="Standard"/>
        <w:spacing w:before="0" w:after="0"/>
        <w:rPr>
          <w:del w:id="296" w:author="ssimoes" w:date="2022-05-01T23:06:00Z"/>
          <w:lang w:val="pt-PT"/>
        </w:rPr>
        <w:pPrChange w:id="297" w:author="ssimoes" w:date="2022-05-08T17:03:00Z">
          <w:pPr>
            <w:spacing w:after="0"/>
            <w:ind w:left="-5" w:hanging="10"/>
          </w:pPr>
        </w:pPrChange>
      </w:pPr>
      <w:del w:id="29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BB6EA21" w14:textId="3C48A581" w:rsidR="0001458C" w:rsidRPr="007C3AE7" w:rsidDel="000561F4" w:rsidRDefault="0001458C">
      <w:pPr>
        <w:pStyle w:val="Standard"/>
        <w:spacing w:before="0" w:after="0"/>
        <w:rPr>
          <w:del w:id="299" w:author="ssimoes" w:date="2022-05-01T23:06:00Z"/>
          <w:lang w:val="pt-PT"/>
        </w:rPr>
        <w:pPrChange w:id="300" w:author="ssimoes" w:date="2022-05-08T17:03:00Z">
          <w:pPr>
            <w:spacing w:after="0"/>
            <w:ind w:left="-5" w:hanging="10"/>
          </w:pPr>
        </w:pPrChange>
      </w:pPr>
      <w:del w:id="30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326CC1B" w14:textId="2ECEE6BD" w:rsidR="0001458C" w:rsidDel="000561F4" w:rsidRDefault="0001458C">
      <w:pPr>
        <w:pStyle w:val="Standard"/>
        <w:spacing w:before="0" w:after="0"/>
        <w:rPr>
          <w:del w:id="302" w:author="ssimoes" w:date="2022-05-01T23:06:00Z"/>
          <w:sz w:val="20"/>
          <w:szCs w:val="20"/>
          <w:lang w:val="pt-PT"/>
        </w:rPr>
      </w:pPr>
      <w:del w:id="30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2A12DC8" w14:textId="5276A837" w:rsidR="0001458C" w:rsidDel="000561F4" w:rsidRDefault="0001458C">
      <w:pPr>
        <w:pStyle w:val="Standard"/>
        <w:spacing w:before="0" w:after="0"/>
        <w:rPr>
          <w:del w:id="304" w:author="ssimoes" w:date="2022-05-01T23:06:00Z"/>
          <w:b/>
          <w:bCs/>
          <w:sz w:val="20"/>
          <w:szCs w:val="20"/>
          <w:lang w:val="pt-PT"/>
        </w:rPr>
        <w:pPrChange w:id="305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101CD050" w14:textId="2D2031BB" w:rsidR="00787144" w:rsidRPr="003D3B6F" w:rsidDel="000561F4" w:rsidRDefault="00787144">
      <w:pPr>
        <w:pStyle w:val="Standard"/>
        <w:spacing w:before="0" w:after="0"/>
        <w:rPr>
          <w:del w:id="306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307" w:author="ssimoes" w:date="2022-05-08T17:03:00Z">
          <w:pPr>
            <w:pStyle w:val="Standard"/>
            <w:spacing w:after="0" w:line="360" w:lineRule="auto"/>
            <w:jc w:val="center"/>
          </w:pPr>
        </w:pPrChange>
      </w:pPr>
    </w:p>
    <w:p w14:paraId="5848343E" w14:textId="47208E0D" w:rsidR="003D3B6F" w:rsidDel="000561F4" w:rsidRDefault="003D3B6F">
      <w:pPr>
        <w:pStyle w:val="Standard"/>
        <w:spacing w:before="0" w:after="0"/>
        <w:rPr>
          <w:del w:id="308" w:author="ssimoes" w:date="2022-05-01T23:06:00Z"/>
          <w:sz w:val="20"/>
          <w:szCs w:val="20"/>
          <w:lang w:val="pt-PT"/>
        </w:rPr>
        <w:pPrChange w:id="309" w:author="ssimoes" w:date="2022-05-08T17:03:00Z">
          <w:pPr>
            <w:pStyle w:val="Standard"/>
            <w:spacing w:after="0" w:line="360" w:lineRule="auto"/>
          </w:pPr>
        </w:pPrChange>
      </w:pPr>
    </w:p>
    <w:p w14:paraId="378DAEF9" w14:textId="46F66EA0" w:rsidR="0001458C" w:rsidDel="000561F4" w:rsidRDefault="0001458C">
      <w:pPr>
        <w:pStyle w:val="Standard"/>
        <w:spacing w:before="0" w:after="0"/>
        <w:rPr>
          <w:del w:id="310" w:author="ssimoes" w:date="2022-05-01T23:06:00Z"/>
          <w:sz w:val="20"/>
          <w:szCs w:val="20"/>
          <w:lang w:val="pt-PT"/>
        </w:rPr>
        <w:pPrChange w:id="311" w:author="ssimoes" w:date="2022-05-08T17:03:00Z">
          <w:pPr>
            <w:pStyle w:val="Standard"/>
            <w:spacing w:after="0" w:line="360" w:lineRule="auto"/>
          </w:pPr>
        </w:pPrChange>
      </w:pPr>
    </w:p>
    <w:p w14:paraId="01A172D8" w14:textId="737AEBFB" w:rsidR="0075199A" w:rsidRPr="007C3AE7" w:rsidDel="000561F4" w:rsidRDefault="0075199A">
      <w:pPr>
        <w:pStyle w:val="Standard"/>
        <w:spacing w:before="0" w:after="0"/>
        <w:rPr>
          <w:del w:id="312" w:author="ssimoes" w:date="2022-05-01T23:06:00Z"/>
          <w:lang w:val="pt-PT"/>
        </w:rPr>
        <w:pPrChange w:id="313" w:author="ssimoes" w:date="2022-05-08T17:03:00Z">
          <w:pPr>
            <w:spacing w:after="86" w:line="265" w:lineRule="auto"/>
            <w:ind w:left="-5" w:hanging="10"/>
          </w:pPr>
        </w:pPrChange>
      </w:pPr>
      <w:del w:id="314" w:author="ssimoes" w:date="2022-05-01T23:06:00Z">
        <w:r w:rsidDel="000561F4">
          <w:rPr>
            <w:sz w:val="20"/>
            <w:lang w:val="pt-PT"/>
          </w:rPr>
          <w:delText>Qual a</w:delText>
        </w:r>
        <w:r w:rsidRPr="007C3AE7" w:rsidDel="000561F4">
          <w:rPr>
            <w:sz w:val="20"/>
            <w:lang w:val="pt-PT"/>
          </w:rPr>
          <w:delText xml:space="preserve">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</w:delText>
        </w:r>
        <w:r w:rsidDel="000561F4">
          <w:rPr>
            <w:sz w:val="20"/>
            <w:lang w:val="pt-PT"/>
          </w:rPr>
          <w:delText xml:space="preserve">para a complexidade espacial na solução S3? </w:delText>
        </w:r>
        <w:r w:rsidRPr="007C3AE7" w:rsidDel="000561F4">
          <w:rPr>
            <w:sz w:val="20"/>
            <w:lang w:val="pt-PT"/>
          </w:rPr>
          <w:delText xml:space="preserve">Justifique. </w:delText>
        </w:r>
      </w:del>
    </w:p>
    <w:p w14:paraId="786F1335" w14:textId="40F36685" w:rsidR="0001458C" w:rsidRPr="007C3AE7" w:rsidDel="000561F4" w:rsidRDefault="0001458C">
      <w:pPr>
        <w:pStyle w:val="Standard"/>
        <w:spacing w:before="0" w:after="0"/>
        <w:rPr>
          <w:del w:id="315" w:author="ssimoes" w:date="2022-05-01T23:06:00Z"/>
          <w:lang w:val="pt-PT"/>
        </w:rPr>
        <w:pPrChange w:id="316" w:author="ssimoes" w:date="2022-05-08T17:03:00Z">
          <w:pPr>
            <w:spacing w:after="0"/>
            <w:ind w:left="-5" w:hanging="10"/>
          </w:pPr>
        </w:pPrChange>
      </w:pPr>
      <w:del w:id="31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840E2CC" w14:textId="204DE01C" w:rsidR="0001458C" w:rsidRPr="007C3AE7" w:rsidDel="000561F4" w:rsidRDefault="0001458C">
      <w:pPr>
        <w:pStyle w:val="Standard"/>
        <w:spacing w:before="0" w:after="0"/>
        <w:rPr>
          <w:del w:id="318" w:author="ssimoes" w:date="2022-05-01T23:06:00Z"/>
          <w:lang w:val="pt-PT"/>
        </w:rPr>
        <w:pPrChange w:id="319" w:author="ssimoes" w:date="2022-05-08T17:03:00Z">
          <w:pPr>
            <w:spacing w:after="0"/>
            <w:ind w:left="-5" w:hanging="10"/>
          </w:pPr>
        </w:pPrChange>
      </w:pPr>
      <w:del w:id="320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C498067" w14:textId="5658F093" w:rsidR="0001458C" w:rsidRPr="007C3AE7" w:rsidDel="000561F4" w:rsidRDefault="0001458C">
      <w:pPr>
        <w:pStyle w:val="Standard"/>
        <w:spacing w:before="0" w:after="0"/>
        <w:rPr>
          <w:del w:id="321" w:author="ssimoes" w:date="2022-05-01T23:06:00Z"/>
          <w:lang w:val="pt-PT"/>
        </w:rPr>
        <w:pPrChange w:id="322" w:author="ssimoes" w:date="2022-05-08T17:03:00Z">
          <w:pPr>
            <w:spacing w:after="0"/>
            <w:ind w:left="-5" w:hanging="10"/>
          </w:pPr>
        </w:pPrChange>
      </w:pPr>
      <w:del w:id="32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ACFD685" w14:textId="29B642FD" w:rsidR="0001458C" w:rsidRPr="007C3AE7" w:rsidDel="000561F4" w:rsidRDefault="0001458C">
      <w:pPr>
        <w:pStyle w:val="Standard"/>
        <w:spacing w:before="0" w:after="0"/>
        <w:rPr>
          <w:del w:id="324" w:author="ssimoes" w:date="2022-05-01T23:06:00Z"/>
          <w:lang w:val="pt-PT"/>
        </w:rPr>
        <w:pPrChange w:id="325" w:author="ssimoes" w:date="2022-05-08T17:03:00Z">
          <w:pPr>
            <w:spacing w:after="0"/>
            <w:ind w:left="-5" w:hanging="10"/>
          </w:pPr>
        </w:pPrChange>
      </w:pPr>
      <w:del w:id="32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26583C2" w14:textId="11690B8C" w:rsidR="0001458C" w:rsidDel="000561F4" w:rsidRDefault="0001458C">
      <w:pPr>
        <w:pStyle w:val="Standard"/>
        <w:spacing w:before="0" w:after="0"/>
        <w:rPr>
          <w:del w:id="327" w:author="ssimoes" w:date="2022-05-01T23:06:00Z"/>
          <w:sz w:val="20"/>
          <w:lang w:val="pt-PT"/>
        </w:rPr>
      </w:pPr>
      <w:del w:id="32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18DF36" w14:textId="3FAE25CD" w:rsidR="0001458C" w:rsidRPr="0001458C" w:rsidDel="000561F4" w:rsidRDefault="0001458C">
      <w:pPr>
        <w:pStyle w:val="Standard"/>
        <w:spacing w:before="0" w:after="0"/>
        <w:rPr>
          <w:del w:id="329" w:author="ssimoes" w:date="2022-05-01T23:06:00Z"/>
          <w:rFonts w:cs="TimesNewRomanPSMT"/>
          <w:sz w:val="28"/>
          <w:szCs w:val="28"/>
          <w:lang w:val="pt-PT"/>
        </w:rPr>
        <w:pPrChange w:id="330" w:author="ssimoes" w:date="2022-05-08T17:03:00Z">
          <w:pPr>
            <w:pStyle w:val="Standard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A6A6A6"/>
            <w:spacing w:after="0"/>
            <w:jc w:val="center"/>
          </w:pPr>
        </w:pPrChange>
      </w:pPr>
      <w:del w:id="331" w:author="ssimoes" w:date="2022-05-01T23:06:00Z">
        <w:r w:rsidRPr="0001458C" w:rsidDel="000561F4">
          <w:rPr>
            <w:rFonts w:cs="TimesNewRomanPSMT"/>
            <w:sz w:val="28"/>
            <w:szCs w:val="28"/>
            <w:lang w:val="pt-PT"/>
          </w:rPr>
          <w:delText>Relatório Projeto 4.</w:delText>
        </w:r>
        <w:r w:rsidDel="000561F4">
          <w:rPr>
            <w:rFonts w:cs="TimesNewRomanPSMT"/>
            <w:sz w:val="28"/>
            <w:szCs w:val="28"/>
            <w:lang w:val="pt-PT"/>
          </w:rPr>
          <w:delText>3</w:delText>
        </w:r>
        <w:r w:rsidRPr="0001458C" w:rsidDel="000561F4">
          <w:rPr>
            <w:rFonts w:cs="TimesNewRomanPSMT"/>
            <w:sz w:val="28"/>
            <w:szCs w:val="28"/>
            <w:lang w:val="pt-PT"/>
          </w:rPr>
          <w:delText xml:space="preserve"> AED 2021/2022</w:delText>
        </w:r>
      </w:del>
    </w:p>
    <w:p w14:paraId="663803D1" w14:textId="16ED02B7" w:rsidR="0001458C" w:rsidRPr="0001458C" w:rsidDel="000561F4" w:rsidRDefault="0001458C">
      <w:pPr>
        <w:pStyle w:val="Standard"/>
        <w:spacing w:before="0" w:after="0"/>
        <w:rPr>
          <w:del w:id="332" w:author="ssimoes" w:date="2022-05-01T23:06:00Z"/>
          <w:rFonts w:cs="TimesNewRomanPS-BoldMT"/>
          <w:b/>
          <w:bCs/>
          <w:sz w:val="16"/>
          <w:szCs w:val="16"/>
          <w:lang w:val="pt-PT"/>
        </w:rPr>
        <w:pPrChange w:id="333" w:author="ssimoes" w:date="2022-05-08T17:03:00Z">
          <w:pPr>
            <w:pStyle w:val="Standard"/>
            <w:spacing w:after="0"/>
          </w:pPr>
        </w:pPrChange>
      </w:pPr>
    </w:p>
    <w:p w14:paraId="0DF743AB" w14:textId="53F24A8A" w:rsidR="0001458C" w:rsidRPr="00265B7C" w:rsidDel="000561F4" w:rsidRDefault="0001458C">
      <w:pPr>
        <w:pStyle w:val="Standard"/>
        <w:spacing w:before="0" w:after="0"/>
        <w:rPr>
          <w:del w:id="334" w:author="ssimoes" w:date="2022-05-01T23:06:00Z"/>
          <w:rFonts w:cs="Times New Roman"/>
          <w:sz w:val="20"/>
          <w:szCs w:val="20"/>
          <w:lang w:val="pt-PT"/>
        </w:rPr>
        <w:pPrChange w:id="335" w:author="ssimoes" w:date="2022-05-08T17:03:00Z">
          <w:pPr>
            <w:pStyle w:val="Standard"/>
          </w:pPr>
        </w:pPrChange>
      </w:pPr>
      <w:del w:id="336" w:author="ssimoes" w:date="2022-05-01T23:06:00Z">
        <w:r w:rsidRPr="00265B7C" w:rsidDel="000561F4">
          <w:rPr>
            <w:rFonts w:cs="Times New Roman"/>
            <w:sz w:val="20"/>
            <w:szCs w:val="20"/>
            <w:lang w:val="pt-PT"/>
          </w:rPr>
          <w:delText>Nome:                                                                                                                    Nº Estudante:</w:delText>
        </w:r>
      </w:del>
    </w:p>
    <w:p w14:paraId="61EBA952" w14:textId="2F301ECE" w:rsidR="0001458C" w:rsidRPr="008F1755" w:rsidDel="000561F4" w:rsidRDefault="0001458C">
      <w:pPr>
        <w:pStyle w:val="Standard"/>
        <w:spacing w:before="0" w:after="0"/>
        <w:rPr>
          <w:del w:id="337" w:author="ssimoes" w:date="2022-05-01T23:06:00Z"/>
          <w:lang w:val="pt-PT"/>
        </w:rPr>
        <w:pPrChange w:id="338" w:author="ssimoes" w:date="2022-05-08T17:03:00Z">
          <w:pPr>
            <w:pStyle w:val="Standard"/>
          </w:pPr>
        </w:pPrChange>
      </w:pPr>
      <w:del w:id="339" w:author="ssimoes" w:date="2022-05-01T23:06:00Z">
        <w:r w:rsidDel="000561F4">
          <w:rPr>
            <w:rFonts w:cs="Times New Roman"/>
            <w:sz w:val="20"/>
            <w:szCs w:val="20"/>
            <w:lang w:val="pt-PT"/>
          </w:rPr>
          <w:delText>PL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 (inscrição):                 </w:delText>
        </w:r>
        <w:r w:rsidRPr="00265B7C" w:rsidDel="000561F4">
          <w:rPr>
            <w:rFonts w:cs="Times New Roman"/>
            <w:i/>
            <w:iCs/>
            <w:sz w:val="20"/>
            <w:szCs w:val="20"/>
            <w:lang w:val="pt-PT"/>
          </w:rPr>
          <w:delText>L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 xml:space="preserve">ogin 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no 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>Mooshak:</w:delText>
        </w:r>
      </w:del>
    </w:p>
    <w:p w14:paraId="28CBA374" w14:textId="641A8ABE" w:rsidR="0001458C" w:rsidDel="000561F4" w:rsidRDefault="0001458C">
      <w:pPr>
        <w:pStyle w:val="Standard"/>
        <w:spacing w:before="0" w:after="0"/>
        <w:rPr>
          <w:del w:id="340" w:author="ssimoes" w:date="2022-05-01T23:06:00Z"/>
          <w:b/>
          <w:bCs/>
          <w:sz w:val="20"/>
          <w:szCs w:val="20"/>
          <w:lang w:val="pt-PT"/>
        </w:rPr>
        <w:pPrChange w:id="341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274A6BDD" w14:textId="22DC620E" w:rsidR="0001458C" w:rsidRPr="00265B7C" w:rsidDel="000561F4" w:rsidRDefault="0001458C">
      <w:pPr>
        <w:pStyle w:val="Standard"/>
        <w:spacing w:before="0" w:after="0"/>
        <w:rPr>
          <w:del w:id="342" w:author="ssimoes" w:date="2022-05-01T23:06:00Z"/>
          <w:sz w:val="20"/>
          <w:szCs w:val="20"/>
          <w:lang w:val="pt-PT"/>
        </w:rPr>
        <w:pPrChange w:id="343" w:author="ssimoes" w:date="2022-05-08T17:03:00Z">
          <w:pPr>
            <w:pStyle w:val="Standard"/>
            <w:spacing w:after="0" w:line="360" w:lineRule="auto"/>
            <w:jc w:val="left"/>
          </w:pPr>
        </w:pPrChange>
      </w:pPr>
      <w:del w:id="344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Tabela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R="00555E34" w:rsidDel="000561F4">
          <w:rPr>
            <w:b/>
            <w:bCs/>
            <w:sz w:val="20"/>
            <w:szCs w:val="20"/>
            <w:lang w:val="pt-PT"/>
          </w:rPr>
          <w:delText>(S4)</w:delText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tab/>
          <w:delText>Gráfico</w:delText>
        </w:r>
        <w:r w:rsidR="00555E34" w:rsidDel="000561F4">
          <w:rPr>
            <w:b/>
            <w:bCs/>
            <w:sz w:val="20"/>
            <w:szCs w:val="20"/>
            <w:lang w:val="pt-PT"/>
          </w:rPr>
          <w:delText xml:space="preserve">   (S4)</w:delText>
        </w:r>
      </w:del>
    </w:p>
    <w:p w14:paraId="6D18C524" w14:textId="7BAA6E0D" w:rsidR="0001458C" w:rsidRPr="00265B7C" w:rsidDel="000561F4" w:rsidRDefault="0001458C">
      <w:pPr>
        <w:pStyle w:val="Standard"/>
        <w:spacing w:before="0" w:after="0"/>
        <w:rPr>
          <w:del w:id="345" w:author="ssimoes" w:date="2022-05-01T23:06:00Z"/>
          <w:sz w:val="20"/>
          <w:szCs w:val="20"/>
          <w:lang w:val="pt-PT"/>
        </w:rPr>
        <w:pPrChange w:id="346" w:author="ssimoes" w:date="2022-05-08T17:03:00Z">
          <w:pPr>
            <w:pStyle w:val="Standard"/>
            <w:spacing w:after="0" w:line="360" w:lineRule="auto"/>
          </w:pPr>
        </w:pPrChange>
      </w:pPr>
    </w:p>
    <w:p w14:paraId="6A4FD755" w14:textId="544CE70D" w:rsidR="0001458C" w:rsidDel="000561F4" w:rsidRDefault="0001458C">
      <w:pPr>
        <w:pStyle w:val="Standard"/>
        <w:spacing w:before="0" w:after="0"/>
        <w:rPr>
          <w:del w:id="347" w:author="ssimoes" w:date="2022-05-01T23:06:00Z"/>
          <w:sz w:val="20"/>
          <w:szCs w:val="20"/>
          <w:lang w:val="pt-PT"/>
        </w:rPr>
        <w:pPrChange w:id="348" w:author="ssimoes" w:date="2022-05-08T17:03:00Z">
          <w:pPr>
            <w:pStyle w:val="Standard"/>
            <w:spacing w:after="0" w:line="360" w:lineRule="auto"/>
          </w:pPr>
        </w:pPrChange>
      </w:pPr>
    </w:p>
    <w:p w14:paraId="1404CF64" w14:textId="2548C128" w:rsidR="0001458C" w:rsidDel="000561F4" w:rsidRDefault="0001458C">
      <w:pPr>
        <w:pStyle w:val="Standard"/>
        <w:spacing w:before="0" w:after="0"/>
        <w:rPr>
          <w:del w:id="349" w:author="ssimoes" w:date="2022-05-01T23:06:00Z"/>
          <w:sz w:val="20"/>
          <w:szCs w:val="20"/>
          <w:lang w:val="pt-PT"/>
        </w:rPr>
        <w:pPrChange w:id="350" w:author="ssimoes" w:date="2022-05-08T17:03:00Z">
          <w:pPr>
            <w:pStyle w:val="Standard"/>
            <w:spacing w:after="0" w:line="360" w:lineRule="auto"/>
          </w:pPr>
        </w:pPrChange>
      </w:pPr>
    </w:p>
    <w:p w14:paraId="3BAB41DD" w14:textId="7326D06E" w:rsidR="0075199A" w:rsidDel="000561F4" w:rsidRDefault="0075199A">
      <w:pPr>
        <w:pStyle w:val="Standard"/>
        <w:spacing w:before="0" w:after="0"/>
        <w:rPr>
          <w:del w:id="351" w:author="ssimoes" w:date="2022-05-01T23:06:00Z"/>
          <w:sz w:val="20"/>
          <w:szCs w:val="20"/>
          <w:lang w:val="pt-PT"/>
        </w:rPr>
        <w:pPrChange w:id="352" w:author="ssimoes" w:date="2022-05-08T17:03:00Z">
          <w:pPr>
            <w:pStyle w:val="Standard"/>
            <w:spacing w:after="0" w:line="360" w:lineRule="auto"/>
          </w:pPr>
        </w:pPrChange>
      </w:pPr>
    </w:p>
    <w:p w14:paraId="3FFA8655" w14:textId="3316EEF1" w:rsidR="00A642CB" w:rsidDel="000561F4" w:rsidRDefault="00A642CB">
      <w:pPr>
        <w:pStyle w:val="Standard"/>
        <w:spacing w:before="0" w:after="0"/>
        <w:rPr>
          <w:del w:id="353" w:author="ssimoes" w:date="2022-05-01T23:06:00Z"/>
          <w:sz w:val="20"/>
          <w:szCs w:val="20"/>
          <w:lang w:val="pt-PT"/>
        </w:rPr>
        <w:pPrChange w:id="354" w:author="ssimoes" w:date="2022-05-08T17:03:00Z">
          <w:pPr>
            <w:pStyle w:val="Standard"/>
            <w:spacing w:after="0" w:line="360" w:lineRule="auto"/>
          </w:pPr>
        </w:pPrChange>
      </w:pPr>
    </w:p>
    <w:p w14:paraId="15247D02" w14:textId="11D96B72" w:rsidR="0075199A" w:rsidDel="000561F4" w:rsidRDefault="0075199A">
      <w:pPr>
        <w:pStyle w:val="Standard"/>
        <w:spacing w:before="0" w:after="0"/>
        <w:rPr>
          <w:del w:id="355" w:author="ssimoes" w:date="2022-05-01T23:06:00Z"/>
          <w:sz w:val="20"/>
          <w:szCs w:val="20"/>
          <w:lang w:val="pt-PT"/>
        </w:rPr>
        <w:pPrChange w:id="356" w:author="ssimoes" w:date="2022-05-08T17:03:00Z">
          <w:pPr>
            <w:pStyle w:val="Standard"/>
            <w:spacing w:after="0" w:line="360" w:lineRule="auto"/>
          </w:pPr>
        </w:pPrChange>
      </w:pPr>
    </w:p>
    <w:p w14:paraId="293E4741" w14:textId="5CFBAA5C" w:rsidR="0075199A" w:rsidDel="000561F4" w:rsidRDefault="0075199A">
      <w:pPr>
        <w:pStyle w:val="Standard"/>
        <w:spacing w:before="0" w:after="0"/>
        <w:rPr>
          <w:del w:id="357" w:author="ssimoes" w:date="2022-05-01T23:06:00Z"/>
          <w:sz w:val="20"/>
          <w:szCs w:val="20"/>
          <w:lang w:val="pt-PT"/>
        </w:rPr>
        <w:pPrChange w:id="358" w:author="ssimoes" w:date="2022-05-08T17:03:00Z">
          <w:pPr>
            <w:pStyle w:val="Standard"/>
            <w:spacing w:after="0" w:line="360" w:lineRule="auto"/>
          </w:pPr>
        </w:pPrChange>
      </w:pPr>
    </w:p>
    <w:p w14:paraId="30817A32" w14:textId="108E5949" w:rsidR="003D3B6F" w:rsidRPr="003D3B6F" w:rsidDel="000561F4" w:rsidRDefault="003D3B6F">
      <w:pPr>
        <w:pStyle w:val="Standard"/>
        <w:spacing w:before="0" w:after="0"/>
        <w:rPr>
          <w:del w:id="359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360" w:author="ssimoes" w:date="2022-05-08T17:03:00Z">
          <w:pPr>
            <w:pStyle w:val="Standard"/>
            <w:spacing w:after="0" w:line="360" w:lineRule="auto"/>
            <w:jc w:val="center"/>
          </w:pPr>
        </w:pPrChange>
      </w:pPr>
      <w:del w:id="361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Complexidade temporal da função PERCENTIL em ordem ao número M </w:delText>
        </w:r>
      </w:del>
    </w:p>
    <w:p w14:paraId="7239A01C" w14:textId="7FF072AE" w:rsidR="003D3B6F" w:rsidDel="000561F4" w:rsidRDefault="003D3B6F">
      <w:pPr>
        <w:pStyle w:val="Standard"/>
        <w:spacing w:before="0" w:after="0"/>
        <w:rPr>
          <w:del w:id="362" w:author="ssimoes" w:date="2022-05-01T23:06:00Z"/>
          <w:rFonts w:ascii="Eurostile" w:hAnsi="Eurostile"/>
          <w:color w:val="BFBFBF" w:themeColor="background1" w:themeShade="BF"/>
          <w:sz w:val="16"/>
          <w:szCs w:val="16"/>
          <w:lang w:val="pt-PT"/>
        </w:rPr>
        <w:pPrChange w:id="363" w:author="ssimoes" w:date="2022-05-08T17:03:00Z">
          <w:pPr>
            <w:pStyle w:val="Standard"/>
            <w:spacing w:after="0" w:line="360" w:lineRule="auto"/>
            <w:jc w:val="center"/>
          </w:pPr>
        </w:pPrChange>
      </w:pPr>
      <w:del w:id="364" w:author="ssimoes" w:date="2022-05-01T23:06:00Z"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de valores para os quais é calculado o percentil e ao número N de valores de elevação </w:delText>
        </w:r>
        <w:r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na matriz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 xml:space="preserve"> raster.</w:delText>
        </w:r>
        <w:r w:rsidRPr="003D3B6F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br/>
          <w:delText>Considerar na complexidade temporal o tempo de ordenamento quando se aplicar.</w:delText>
        </w:r>
      </w:del>
    </w:p>
    <w:p w14:paraId="59771B4C" w14:textId="09221AA4" w:rsidR="0001458C" w:rsidDel="000561F4" w:rsidRDefault="0075199A">
      <w:pPr>
        <w:pStyle w:val="Standard"/>
        <w:spacing w:before="0" w:after="0"/>
        <w:rPr>
          <w:del w:id="365" w:author="ssimoes" w:date="2022-05-01T23:06:00Z"/>
          <w:sz w:val="20"/>
          <w:szCs w:val="20"/>
          <w:lang w:val="pt-PT"/>
        </w:rPr>
        <w:pPrChange w:id="366" w:author="ssimoes" w:date="2022-05-08T17:03:00Z">
          <w:pPr>
            <w:pStyle w:val="Standard"/>
            <w:spacing w:after="0" w:line="360" w:lineRule="auto"/>
            <w:jc w:val="center"/>
          </w:pPr>
        </w:pPrChange>
      </w:pPr>
      <w:del w:id="367" w:author="ssimoes" w:date="2022-05-01T23:06:00Z">
        <w:r w:rsidRPr="0075199A" w:rsidDel="000561F4">
          <w:rPr>
            <w:rFonts w:ascii="Eurostile" w:hAnsi="Eurostile"/>
            <w:color w:val="BFBFBF" w:themeColor="background1" w:themeShade="BF"/>
            <w:sz w:val="16"/>
            <w:szCs w:val="16"/>
            <w:lang w:val="pt-PT"/>
          </w:rPr>
          <w:delText>SUGESTÃO:  usar M = N, ex.  M = N = 100K 200K .. 1000K</w:delText>
        </w:r>
      </w:del>
    </w:p>
    <w:p w14:paraId="495F2087" w14:textId="7C64B7B4" w:rsidR="0001458C" w:rsidDel="000561F4" w:rsidRDefault="0001458C">
      <w:pPr>
        <w:pStyle w:val="Standard"/>
        <w:spacing w:before="0" w:after="0"/>
        <w:rPr>
          <w:del w:id="368" w:author="ssimoes" w:date="2022-05-01T23:06:00Z"/>
          <w:sz w:val="20"/>
          <w:szCs w:val="20"/>
          <w:lang w:val="pt-PT"/>
        </w:rPr>
        <w:pPrChange w:id="369" w:author="ssimoes" w:date="2022-05-08T17:03:00Z">
          <w:pPr>
            <w:pStyle w:val="Standard"/>
            <w:spacing w:after="0" w:line="360" w:lineRule="auto"/>
          </w:pPr>
        </w:pPrChange>
      </w:pPr>
    </w:p>
    <w:p w14:paraId="206A20B2" w14:textId="3EE86216" w:rsidR="0075199A" w:rsidDel="000561F4" w:rsidRDefault="0075199A">
      <w:pPr>
        <w:pStyle w:val="Standard"/>
        <w:spacing w:before="0" w:after="0"/>
        <w:rPr>
          <w:del w:id="370" w:author="ssimoes" w:date="2022-05-01T23:06:00Z"/>
          <w:sz w:val="20"/>
          <w:szCs w:val="20"/>
          <w:lang w:val="pt-PT"/>
        </w:rPr>
        <w:pPrChange w:id="371" w:author="ssimoes" w:date="2022-05-08T17:03:00Z">
          <w:pPr>
            <w:pStyle w:val="Standard"/>
            <w:spacing w:after="0" w:line="360" w:lineRule="auto"/>
          </w:pPr>
        </w:pPrChange>
      </w:pPr>
    </w:p>
    <w:p w14:paraId="6CA65E00" w14:textId="7407BCD5" w:rsidR="00A642CB" w:rsidDel="000561F4" w:rsidRDefault="00A642CB">
      <w:pPr>
        <w:pStyle w:val="Standard"/>
        <w:spacing w:before="0" w:after="0"/>
        <w:rPr>
          <w:del w:id="372" w:author="ssimoes" w:date="2022-05-01T23:06:00Z"/>
          <w:sz w:val="20"/>
          <w:szCs w:val="20"/>
          <w:lang w:val="pt-PT"/>
        </w:rPr>
        <w:pPrChange w:id="373" w:author="ssimoes" w:date="2022-05-08T17:03:00Z">
          <w:pPr>
            <w:pStyle w:val="Standard"/>
            <w:spacing w:after="0" w:line="360" w:lineRule="auto"/>
          </w:pPr>
        </w:pPrChange>
      </w:pPr>
    </w:p>
    <w:p w14:paraId="01700A44" w14:textId="67E42539" w:rsidR="0075199A" w:rsidDel="000561F4" w:rsidRDefault="0075199A">
      <w:pPr>
        <w:pStyle w:val="Standard"/>
        <w:spacing w:before="0" w:after="0"/>
        <w:rPr>
          <w:del w:id="374" w:author="ssimoes" w:date="2022-05-01T23:06:00Z"/>
          <w:sz w:val="20"/>
          <w:szCs w:val="20"/>
          <w:lang w:val="pt-PT"/>
        </w:rPr>
        <w:pPrChange w:id="375" w:author="ssimoes" w:date="2022-05-08T17:03:00Z">
          <w:pPr>
            <w:pStyle w:val="Standard"/>
            <w:spacing w:after="0" w:line="360" w:lineRule="auto"/>
          </w:pPr>
        </w:pPrChange>
      </w:pPr>
    </w:p>
    <w:p w14:paraId="26CA220F" w14:textId="3674E0A3" w:rsidR="0075199A" w:rsidDel="000561F4" w:rsidRDefault="0075199A">
      <w:pPr>
        <w:pStyle w:val="Standard"/>
        <w:spacing w:before="0" w:after="0"/>
        <w:rPr>
          <w:del w:id="376" w:author="ssimoes" w:date="2022-05-01T23:06:00Z"/>
          <w:sz w:val="20"/>
          <w:szCs w:val="20"/>
          <w:lang w:val="pt-PT"/>
        </w:rPr>
        <w:pPrChange w:id="377" w:author="ssimoes" w:date="2022-05-08T17:03:00Z">
          <w:pPr>
            <w:pStyle w:val="Standard"/>
            <w:spacing w:after="0" w:line="360" w:lineRule="auto"/>
          </w:pPr>
        </w:pPrChange>
      </w:pPr>
    </w:p>
    <w:p w14:paraId="616FC6CA" w14:textId="3CDA9A64" w:rsidR="0001458C" w:rsidDel="000561F4" w:rsidRDefault="0001458C">
      <w:pPr>
        <w:pStyle w:val="Standard"/>
        <w:spacing w:before="0" w:after="0"/>
        <w:rPr>
          <w:del w:id="378" w:author="ssimoes" w:date="2022-05-01T23:06:00Z"/>
          <w:sz w:val="20"/>
          <w:szCs w:val="20"/>
          <w:lang w:val="pt-PT"/>
        </w:rPr>
        <w:pPrChange w:id="379" w:author="ssimoes" w:date="2022-05-08T17:03:00Z">
          <w:pPr>
            <w:pStyle w:val="Standard"/>
            <w:spacing w:after="0" w:line="360" w:lineRule="auto"/>
          </w:pPr>
        </w:pPrChange>
      </w:pPr>
    </w:p>
    <w:p w14:paraId="182A14DE" w14:textId="610BF078" w:rsidR="0001458C" w:rsidRPr="007C3AE7" w:rsidDel="000561F4" w:rsidRDefault="0001458C">
      <w:pPr>
        <w:pStyle w:val="Standard"/>
        <w:spacing w:before="0" w:after="0"/>
        <w:rPr>
          <w:del w:id="380" w:author="ssimoes" w:date="2022-05-01T23:06:00Z"/>
          <w:lang w:val="pt-PT"/>
        </w:rPr>
        <w:pPrChange w:id="381" w:author="ssimoes" w:date="2022-05-08T17:03:00Z">
          <w:pPr>
            <w:spacing w:after="86" w:line="265" w:lineRule="auto"/>
            <w:ind w:left="-5" w:hanging="10"/>
          </w:pPr>
        </w:pPrChange>
      </w:pPr>
      <w:del w:id="382" w:author="ssimoes" w:date="2022-05-01T23:06:00Z">
        <w:r w:rsidRPr="007C3AE7" w:rsidDel="000561F4">
          <w:rPr>
            <w:sz w:val="20"/>
            <w:lang w:val="pt-PT"/>
          </w:rPr>
          <w:delText xml:space="preserve">A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está de acordo com o esperado? Justifique. </w:delText>
        </w:r>
      </w:del>
    </w:p>
    <w:p w14:paraId="216F4831" w14:textId="1E94C16F" w:rsidR="0001458C" w:rsidRPr="007C3AE7" w:rsidDel="000561F4" w:rsidRDefault="0001458C">
      <w:pPr>
        <w:pStyle w:val="Standard"/>
        <w:spacing w:before="0" w:after="0"/>
        <w:rPr>
          <w:del w:id="383" w:author="ssimoes" w:date="2022-05-01T23:06:00Z"/>
          <w:lang w:val="pt-PT"/>
        </w:rPr>
        <w:pPrChange w:id="384" w:author="ssimoes" w:date="2022-05-08T17:03:00Z">
          <w:pPr>
            <w:spacing w:after="0"/>
            <w:ind w:left="-5" w:hanging="10"/>
          </w:pPr>
        </w:pPrChange>
      </w:pPr>
      <w:del w:id="38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31347A" w14:textId="264C3688" w:rsidR="0001458C" w:rsidRPr="007C3AE7" w:rsidDel="000561F4" w:rsidRDefault="0001458C">
      <w:pPr>
        <w:pStyle w:val="Standard"/>
        <w:spacing w:before="0" w:after="0"/>
        <w:rPr>
          <w:del w:id="386" w:author="ssimoes" w:date="2022-05-01T23:06:00Z"/>
          <w:lang w:val="pt-PT"/>
        </w:rPr>
        <w:pPrChange w:id="387" w:author="ssimoes" w:date="2022-05-08T17:03:00Z">
          <w:pPr>
            <w:spacing w:after="0"/>
            <w:ind w:left="-5" w:hanging="10"/>
          </w:pPr>
        </w:pPrChange>
      </w:pPr>
      <w:del w:id="38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BB6FA66" w14:textId="12402A90" w:rsidR="0001458C" w:rsidRPr="007C3AE7" w:rsidDel="000561F4" w:rsidRDefault="0001458C">
      <w:pPr>
        <w:pStyle w:val="Standard"/>
        <w:spacing w:before="0" w:after="0"/>
        <w:rPr>
          <w:del w:id="389" w:author="ssimoes" w:date="2022-05-01T23:06:00Z"/>
          <w:lang w:val="pt-PT"/>
        </w:rPr>
        <w:pPrChange w:id="390" w:author="ssimoes" w:date="2022-05-08T17:03:00Z">
          <w:pPr>
            <w:spacing w:after="0"/>
            <w:ind w:left="-5" w:hanging="10"/>
          </w:pPr>
        </w:pPrChange>
      </w:pPr>
      <w:del w:id="39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5B0D8E0" w14:textId="1A3ABD24" w:rsidR="0001458C" w:rsidRPr="007C3AE7" w:rsidDel="000561F4" w:rsidRDefault="0001458C">
      <w:pPr>
        <w:pStyle w:val="Standard"/>
        <w:spacing w:before="0" w:after="0"/>
        <w:rPr>
          <w:del w:id="392" w:author="ssimoes" w:date="2022-05-01T23:06:00Z"/>
          <w:lang w:val="pt-PT"/>
        </w:rPr>
        <w:pPrChange w:id="393" w:author="ssimoes" w:date="2022-05-08T17:03:00Z">
          <w:pPr>
            <w:spacing w:after="0"/>
            <w:ind w:left="-5" w:hanging="10"/>
          </w:pPr>
        </w:pPrChange>
      </w:pPr>
      <w:del w:id="39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C7CB73B" w14:textId="19B28D56" w:rsidR="0001458C" w:rsidDel="000561F4" w:rsidRDefault="0001458C">
      <w:pPr>
        <w:pStyle w:val="Standard"/>
        <w:spacing w:before="0" w:after="0"/>
        <w:rPr>
          <w:del w:id="395" w:author="ssimoes" w:date="2022-05-01T23:06:00Z"/>
          <w:sz w:val="20"/>
          <w:szCs w:val="20"/>
          <w:lang w:val="pt-PT"/>
        </w:rPr>
      </w:pPr>
      <w:del w:id="39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78E3292" w14:textId="71E4E5D2" w:rsidR="0001458C" w:rsidRPr="0001458C" w:rsidDel="000561F4" w:rsidRDefault="0001458C">
      <w:pPr>
        <w:pStyle w:val="Standard"/>
        <w:spacing w:before="0" w:after="0"/>
        <w:rPr>
          <w:del w:id="397" w:author="ssimoes" w:date="2022-05-01T23:06:00Z"/>
          <w:sz w:val="10"/>
          <w:szCs w:val="10"/>
          <w:lang w:val="pt-PT"/>
        </w:rPr>
        <w:pPrChange w:id="398" w:author="ssimoes" w:date="2022-05-08T17:03:00Z">
          <w:pPr>
            <w:pStyle w:val="Standard"/>
            <w:spacing w:after="0" w:line="360" w:lineRule="auto"/>
          </w:pPr>
        </w:pPrChange>
      </w:pPr>
    </w:p>
    <w:p w14:paraId="50475119" w14:textId="7551915D" w:rsidR="0001458C" w:rsidDel="000561F4" w:rsidRDefault="0001458C">
      <w:pPr>
        <w:pStyle w:val="Standard"/>
        <w:spacing w:before="0" w:after="0"/>
        <w:rPr>
          <w:del w:id="399" w:author="ssimoes" w:date="2022-05-01T23:06:00Z"/>
          <w:sz w:val="20"/>
          <w:szCs w:val="20"/>
          <w:lang w:val="pt-PT"/>
        </w:rPr>
        <w:pPrChange w:id="400" w:author="ssimoes" w:date="2022-05-08T17:03:00Z">
          <w:pPr>
            <w:pStyle w:val="Standard"/>
            <w:spacing w:after="0" w:line="360" w:lineRule="auto"/>
          </w:pPr>
        </w:pPrChange>
      </w:pPr>
    </w:p>
    <w:p w14:paraId="5AFF17C1" w14:textId="5542822A" w:rsidR="0001458C" w:rsidDel="000561F4" w:rsidRDefault="0001458C">
      <w:pPr>
        <w:pStyle w:val="Standard"/>
        <w:spacing w:before="0" w:after="0"/>
        <w:rPr>
          <w:del w:id="401" w:author="ssimoes" w:date="2022-05-01T23:06:00Z"/>
          <w:sz w:val="20"/>
          <w:szCs w:val="20"/>
          <w:lang w:val="pt-PT"/>
        </w:rPr>
        <w:pPrChange w:id="402" w:author="ssimoes" w:date="2022-05-08T17:03:00Z">
          <w:pPr>
            <w:pStyle w:val="Standard"/>
            <w:spacing w:after="0" w:line="360" w:lineRule="auto"/>
          </w:pPr>
        </w:pPrChange>
      </w:pPr>
    </w:p>
    <w:p w14:paraId="073F21A1" w14:textId="738855F4" w:rsidR="0001458C" w:rsidDel="000561F4" w:rsidRDefault="0001458C">
      <w:pPr>
        <w:pStyle w:val="Standard"/>
        <w:spacing w:before="0" w:after="0"/>
        <w:rPr>
          <w:del w:id="403" w:author="ssimoes" w:date="2022-05-01T23:06:00Z"/>
          <w:sz w:val="20"/>
          <w:szCs w:val="20"/>
          <w:lang w:val="pt-PT"/>
        </w:rPr>
        <w:pPrChange w:id="404" w:author="ssimoes" w:date="2022-05-08T17:03:00Z">
          <w:pPr>
            <w:pStyle w:val="Standard"/>
            <w:spacing w:after="0" w:line="360" w:lineRule="auto"/>
          </w:pPr>
        </w:pPrChange>
      </w:pPr>
    </w:p>
    <w:p w14:paraId="4FEA05F1" w14:textId="50566388" w:rsidR="0075199A" w:rsidDel="000561F4" w:rsidRDefault="0075199A">
      <w:pPr>
        <w:pStyle w:val="Standard"/>
        <w:spacing w:before="0" w:after="0"/>
        <w:rPr>
          <w:del w:id="405" w:author="ssimoes" w:date="2022-05-01T23:06:00Z"/>
          <w:sz w:val="20"/>
          <w:szCs w:val="20"/>
          <w:lang w:val="pt-PT"/>
        </w:rPr>
        <w:pPrChange w:id="406" w:author="ssimoes" w:date="2022-05-08T17:03:00Z">
          <w:pPr>
            <w:pStyle w:val="Standard"/>
            <w:spacing w:after="0" w:line="360" w:lineRule="auto"/>
          </w:pPr>
        </w:pPrChange>
      </w:pPr>
    </w:p>
    <w:p w14:paraId="5FF2DBF2" w14:textId="5D367E3F" w:rsidR="0075199A" w:rsidRPr="007C3AE7" w:rsidDel="000561F4" w:rsidRDefault="0075199A">
      <w:pPr>
        <w:pStyle w:val="Standard"/>
        <w:spacing w:before="0" w:after="0"/>
        <w:rPr>
          <w:del w:id="407" w:author="ssimoes" w:date="2022-05-01T23:06:00Z"/>
          <w:lang w:val="pt-PT"/>
        </w:rPr>
        <w:pPrChange w:id="408" w:author="ssimoes" w:date="2022-05-08T17:03:00Z">
          <w:pPr>
            <w:spacing w:after="86" w:line="265" w:lineRule="auto"/>
            <w:ind w:left="-5" w:hanging="10"/>
          </w:pPr>
        </w:pPrChange>
      </w:pPr>
      <w:del w:id="409" w:author="ssimoes" w:date="2022-05-01T23:06:00Z">
        <w:r w:rsidDel="000561F4">
          <w:rPr>
            <w:sz w:val="20"/>
            <w:lang w:val="pt-PT"/>
          </w:rPr>
          <w:delText>Qual a</w:delText>
        </w:r>
        <w:r w:rsidRPr="007C3AE7" w:rsidDel="000561F4">
          <w:rPr>
            <w:sz w:val="20"/>
            <w:lang w:val="pt-PT"/>
          </w:rPr>
          <w:delText xml:space="preserve"> expressão </w:delText>
        </w:r>
        <w:r w:rsidDel="000561F4">
          <w:rPr>
            <w:sz w:val="20"/>
            <w:lang w:val="pt-PT"/>
          </w:rPr>
          <w:delText>O(</w:delText>
        </w:r>
        <w:r w:rsidRPr="007C3AE7" w:rsidDel="000561F4">
          <w:rPr>
            <w:sz w:val="20"/>
            <w:lang w:val="pt-PT"/>
          </w:rPr>
          <w:delText>f(</w:delText>
        </w:r>
        <w:r w:rsidDel="000561F4">
          <w:rPr>
            <w:sz w:val="20"/>
            <w:lang w:val="pt-PT"/>
          </w:rPr>
          <w:delText>n</w:delText>
        </w:r>
        <w:r w:rsidRPr="007C3AE7" w:rsidDel="000561F4">
          <w:rPr>
            <w:sz w:val="20"/>
            <w:lang w:val="pt-PT"/>
          </w:rPr>
          <w:delText>)</w:delText>
        </w:r>
        <w:r w:rsidDel="000561F4">
          <w:rPr>
            <w:sz w:val="20"/>
            <w:lang w:val="pt-PT"/>
          </w:rPr>
          <w:delText>)</w:delText>
        </w:r>
        <w:r w:rsidRPr="007C3AE7" w:rsidDel="000561F4">
          <w:rPr>
            <w:sz w:val="20"/>
            <w:lang w:val="pt-PT"/>
          </w:rPr>
          <w:delText xml:space="preserve"> </w:delText>
        </w:r>
        <w:r w:rsidDel="000561F4">
          <w:rPr>
            <w:sz w:val="20"/>
            <w:lang w:val="pt-PT"/>
          </w:rPr>
          <w:delText xml:space="preserve">para a complexidade espacial na solução S4? </w:delText>
        </w:r>
        <w:r w:rsidRPr="007C3AE7" w:rsidDel="000561F4">
          <w:rPr>
            <w:sz w:val="20"/>
            <w:lang w:val="pt-PT"/>
          </w:rPr>
          <w:delText xml:space="preserve">Justifique. </w:delText>
        </w:r>
      </w:del>
    </w:p>
    <w:p w14:paraId="02ECB440" w14:textId="2ECD1894" w:rsidR="0075199A" w:rsidRPr="007C3AE7" w:rsidDel="000561F4" w:rsidRDefault="0075199A">
      <w:pPr>
        <w:pStyle w:val="Standard"/>
        <w:spacing w:before="0" w:after="0"/>
        <w:rPr>
          <w:del w:id="410" w:author="ssimoes" w:date="2022-05-01T23:06:00Z"/>
          <w:lang w:val="pt-PT"/>
        </w:rPr>
        <w:pPrChange w:id="411" w:author="ssimoes" w:date="2022-05-08T17:03:00Z">
          <w:pPr>
            <w:spacing w:after="0"/>
            <w:ind w:left="-5" w:hanging="10"/>
          </w:pPr>
        </w:pPrChange>
      </w:pPr>
      <w:del w:id="41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DCBACDA" w14:textId="3A73DCD2" w:rsidR="0075199A" w:rsidRPr="007C3AE7" w:rsidDel="000561F4" w:rsidRDefault="0075199A">
      <w:pPr>
        <w:pStyle w:val="Standard"/>
        <w:spacing w:before="0" w:after="0"/>
        <w:rPr>
          <w:del w:id="413" w:author="ssimoes" w:date="2022-05-01T23:06:00Z"/>
          <w:lang w:val="pt-PT"/>
        </w:rPr>
        <w:pPrChange w:id="414" w:author="ssimoes" w:date="2022-05-08T17:03:00Z">
          <w:pPr>
            <w:spacing w:after="0"/>
            <w:ind w:left="-5" w:hanging="10"/>
          </w:pPr>
        </w:pPrChange>
      </w:pPr>
      <w:del w:id="41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9B30A7B" w14:textId="252214C3" w:rsidR="0075199A" w:rsidRPr="007C3AE7" w:rsidDel="000561F4" w:rsidRDefault="0075199A">
      <w:pPr>
        <w:pStyle w:val="Standard"/>
        <w:spacing w:before="0" w:after="0"/>
        <w:rPr>
          <w:del w:id="416" w:author="ssimoes" w:date="2022-05-01T23:06:00Z"/>
          <w:lang w:val="pt-PT"/>
        </w:rPr>
        <w:pPrChange w:id="417" w:author="ssimoes" w:date="2022-05-08T17:03:00Z">
          <w:pPr>
            <w:spacing w:after="0"/>
            <w:ind w:left="-5" w:hanging="10"/>
          </w:pPr>
        </w:pPrChange>
      </w:pPr>
      <w:del w:id="41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4A5CEA7" w14:textId="6F825DDA" w:rsidR="0075199A" w:rsidRPr="007C3AE7" w:rsidDel="000561F4" w:rsidRDefault="0075199A">
      <w:pPr>
        <w:pStyle w:val="Standard"/>
        <w:spacing w:before="0" w:after="0"/>
        <w:rPr>
          <w:del w:id="419" w:author="ssimoes" w:date="2022-05-01T23:06:00Z"/>
          <w:lang w:val="pt-PT"/>
        </w:rPr>
        <w:pPrChange w:id="420" w:author="ssimoes" w:date="2022-05-08T17:03:00Z">
          <w:pPr>
            <w:spacing w:after="0"/>
            <w:ind w:left="-5" w:hanging="10"/>
          </w:pPr>
        </w:pPrChange>
      </w:pPr>
      <w:del w:id="42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7F59875" w14:textId="70F1009C" w:rsidR="0075199A" w:rsidDel="000561F4" w:rsidRDefault="0075199A">
      <w:pPr>
        <w:pStyle w:val="Standard"/>
        <w:spacing w:before="0" w:after="0"/>
        <w:rPr>
          <w:del w:id="422" w:author="ssimoes" w:date="2022-05-01T23:06:00Z"/>
          <w:sz w:val="20"/>
          <w:lang w:val="pt-PT"/>
        </w:rPr>
      </w:pPr>
      <w:del w:id="42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AD08490" w14:textId="68B1546F" w:rsidR="006F3506" w:rsidDel="000561F4" w:rsidRDefault="006F3506">
      <w:pPr>
        <w:pStyle w:val="Standard"/>
        <w:spacing w:before="0" w:after="0"/>
        <w:rPr>
          <w:del w:id="424" w:author="ssimoes" w:date="2022-05-01T23:06:00Z"/>
          <w:sz w:val="20"/>
          <w:lang w:val="pt-PT"/>
        </w:rPr>
      </w:pPr>
    </w:p>
    <w:p w14:paraId="75C601DE" w14:textId="59489947" w:rsidR="005A600B" w:rsidRPr="0001458C" w:rsidDel="000561F4" w:rsidRDefault="005A600B">
      <w:pPr>
        <w:pStyle w:val="Standard"/>
        <w:spacing w:before="0" w:after="0"/>
        <w:rPr>
          <w:del w:id="425" w:author="ssimoes" w:date="2022-05-01T23:06:00Z"/>
          <w:rFonts w:cs="TimesNewRomanPSMT"/>
          <w:sz w:val="28"/>
          <w:szCs w:val="28"/>
          <w:lang w:val="pt-PT"/>
        </w:rPr>
        <w:pPrChange w:id="426" w:author="ssimoes" w:date="2022-05-08T17:03:00Z">
          <w:pPr>
            <w:pStyle w:val="Standard"/>
            <w:pBdr>
              <w:top w:val="single" w:sz="4" w:space="1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hd w:val="clear" w:color="auto" w:fill="A6A6A6"/>
            <w:spacing w:after="0"/>
            <w:jc w:val="center"/>
          </w:pPr>
        </w:pPrChange>
      </w:pPr>
      <w:del w:id="427" w:author="ssimoes" w:date="2022-05-01T23:06:00Z">
        <w:r w:rsidRPr="0001458C" w:rsidDel="000561F4">
          <w:rPr>
            <w:rFonts w:cs="TimesNewRomanPSMT"/>
            <w:sz w:val="28"/>
            <w:szCs w:val="28"/>
            <w:lang w:val="pt-PT"/>
          </w:rPr>
          <w:delText>Relatório Projeto 4.</w:delText>
        </w:r>
        <w:r w:rsidDel="000561F4">
          <w:rPr>
            <w:rFonts w:cs="TimesNewRomanPSMT"/>
            <w:sz w:val="28"/>
            <w:szCs w:val="28"/>
            <w:lang w:val="pt-PT"/>
          </w:rPr>
          <w:delText>4</w:delText>
        </w:r>
        <w:r w:rsidRPr="0001458C" w:rsidDel="000561F4">
          <w:rPr>
            <w:rFonts w:cs="TimesNewRomanPSMT"/>
            <w:sz w:val="28"/>
            <w:szCs w:val="28"/>
            <w:lang w:val="pt-PT"/>
          </w:rPr>
          <w:delText xml:space="preserve"> AED 2021/2022</w:delText>
        </w:r>
      </w:del>
    </w:p>
    <w:p w14:paraId="4842AAB1" w14:textId="512D2763" w:rsidR="005A600B" w:rsidRPr="0001458C" w:rsidDel="000561F4" w:rsidRDefault="005A600B">
      <w:pPr>
        <w:pStyle w:val="Standard"/>
        <w:spacing w:before="0" w:after="0"/>
        <w:rPr>
          <w:del w:id="428" w:author="ssimoes" w:date="2022-05-01T23:06:00Z"/>
          <w:rFonts w:cs="TimesNewRomanPS-BoldMT"/>
          <w:b/>
          <w:bCs/>
          <w:sz w:val="16"/>
          <w:szCs w:val="16"/>
          <w:lang w:val="pt-PT"/>
        </w:rPr>
        <w:pPrChange w:id="429" w:author="ssimoes" w:date="2022-05-08T17:03:00Z">
          <w:pPr>
            <w:pStyle w:val="Standard"/>
            <w:spacing w:after="0"/>
          </w:pPr>
        </w:pPrChange>
      </w:pPr>
    </w:p>
    <w:p w14:paraId="409B2AAF" w14:textId="3C085BC9" w:rsidR="005A600B" w:rsidRPr="00265B7C" w:rsidDel="000561F4" w:rsidRDefault="005A600B">
      <w:pPr>
        <w:pStyle w:val="Standard"/>
        <w:spacing w:before="0" w:after="0"/>
        <w:rPr>
          <w:del w:id="430" w:author="ssimoes" w:date="2022-05-01T23:06:00Z"/>
          <w:rFonts w:cs="Times New Roman"/>
          <w:sz w:val="20"/>
          <w:szCs w:val="20"/>
          <w:lang w:val="pt-PT"/>
        </w:rPr>
        <w:pPrChange w:id="431" w:author="ssimoes" w:date="2022-05-08T17:03:00Z">
          <w:pPr>
            <w:pStyle w:val="Standard"/>
          </w:pPr>
        </w:pPrChange>
      </w:pPr>
      <w:del w:id="432" w:author="ssimoes" w:date="2022-05-01T23:06:00Z">
        <w:r w:rsidRPr="00265B7C" w:rsidDel="000561F4">
          <w:rPr>
            <w:rFonts w:cs="Times New Roman"/>
            <w:sz w:val="20"/>
            <w:szCs w:val="20"/>
            <w:lang w:val="pt-PT"/>
          </w:rPr>
          <w:delText>Nome:                                                                                                                    Nº Estudante:</w:delText>
        </w:r>
      </w:del>
    </w:p>
    <w:p w14:paraId="1BC14202" w14:textId="397ADD78" w:rsidR="005A600B" w:rsidRPr="008F1755" w:rsidDel="000561F4" w:rsidRDefault="005A600B">
      <w:pPr>
        <w:pStyle w:val="Standard"/>
        <w:spacing w:before="0" w:after="0"/>
        <w:rPr>
          <w:del w:id="433" w:author="ssimoes" w:date="2022-05-01T23:06:00Z"/>
          <w:lang w:val="pt-PT"/>
        </w:rPr>
        <w:pPrChange w:id="434" w:author="ssimoes" w:date="2022-05-08T17:03:00Z">
          <w:pPr>
            <w:pStyle w:val="Standard"/>
          </w:pPr>
        </w:pPrChange>
      </w:pPr>
      <w:del w:id="435" w:author="ssimoes" w:date="2022-05-01T23:06:00Z">
        <w:r w:rsidDel="000561F4">
          <w:rPr>
            <w:rFonts w:cs="Times New Roman"/>
            <w:sz w:val="20"/>
            <w:szCs w:val="20"/>
            <w:lang w:val="pt-PT"/>
          </w:rPr>
          <w:delText>PL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 (inscrição):                 </w:delText>
        </w:r>
        <w:r w:rsidRPr="00265B7C" w:rsidDel="000561F4">
          <w:rPr>
            <w:rFonts w:cs="Times New Roman"/>
            <w:i/>
            <w:iCs/>
            <w:sz w:val="20"/>
            <w:szCs w:val="20"/>
            <w:lang w:val="pt-PT"/>
          </w:rPr>
          <w:delText>L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 xml:space="preserve">ogin </w:delText>
        </w:r>
        <w:r w:rsidRPr="00265B7C" w:rsidDel="000561F4">
          <w:rPr>
            <w:rFonts w:cs="Times New Roman"/>
            <w:sz w:val="20"/>
            <w:szCs w:val="20"/>
            <w:lang w:val="pt-PT"/>
          </w:rPr>
          <w:delText xml:space="preserve">no </w:delText>
        </w:r>
        <w:r w:rsidRPr="00265B7C" w:rsidDel="000561F4">
          <w:rPr>
            <w:rFonts w:cs="Times New Roman"/>
            <w:i/>
            <w:sz w:val="20"/>
            <w:szCs w:val="20"/>
            <w:lang w:val="pt-PT"/>
          </w:rPr>
          <w:delText>Mooshak:</w:delText>
        </w:r>
      </w:del>
    </w:p>
    <w:p w14:paraId="32B33AC4" w14:textId="398F040F" w:rsidR="007C3AE7" w:rsidDel="000561F4" w:rsidRDefault="007C3AE7">
      <w:pPr>
        <w:pStyle w:val="Standard"/>
        <w:spacing w:before="0" w:after="0"/>
        <w:rPr>
          <w:del w:id="436" w:author="ssimoes" w:date="2022-05-01T23:06:00Z"/>
          <w:b/>
          <w:bCs/>
          <w:sz w:val="20"/>
          <w:szCs w:val="20"/>
          <w:lang w:val="pt-PT"/>
        </w:rPr>
        <w:pPrChange w:id="437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1704A74E" w14:textId="3E9B8785" w:rsidR="00A642CB" w:rsidDel="000561F4" w:rsidRDefault="00A642CB">
      <w:pPr>
        <w:pStyle w:val="Standard"/>
        <w:spacing w:before="0" w:after="0"/>
        <w:rPr>
          <w:del w:id="438" w:author="ssimoes" w:date="2022-05-01T23:06:00Z"/>
          <w:b/>
          <w:bCs/>
          <w:sz w:val="20"/>
          <w:szCs w:val="20"/>
          <w:lang w:val="pt-PT"/>
        </w:rPr>
        <w:pPrChange w:id="439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4DD20814" w14:textId="06042895" w:rsidR="007C3AE7" w:rsidDel="000561F4" w:rsidRDefault="00555E34">
      <w:pPr>
        <w:pStyle w:val="Standard"/>
        <w:spacing w:before="0" w:after="0"/>
        <w:rPr>
          <w:del w:id="440" w:author="ssimoes" w:date="2022-05-01T23:06:00Z"/>
          <w:b/>
          <w:bCs/>
          <w:sz w:val="20"/>
          <w:szCs w:val="20"/>
          <w:lang w:val="pt-PT"/>
        </w:rPr>
        <w:pPrChange w:id="441" w:author="ssimoes" w:date="2022-05-08T17:03:00Z">
          <w:pPr>
            <w:pStyle w:val="Standard"/>
            <w:spacing w:after="0" w:line="360" w:lineRule="auto"/>
            <w:jc w:val="left"/>
          </w:pPr>
        </w:pPrChange>
      </w:pPr>
      <w:del w:id="442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S1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</w:delText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R="007C3AE7" w:rsidDel="000561F4">
          <w:rPr>
            <w:b/>
            <w:bCs/>
            <w:sz w:val="20"/>
            <w:szCs w:val="20"/>
            <w:lang w:val="pt-PT"/>
          </w:rPr>
          <w:tab/>
        </w:r>
        <w:r w:rsidR="007C3AE7"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delText>S2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 </w:delText>
        </w:r>
      </w:del>
    </w:p>
    <w:p w14:paraId="6A776A63" w14:textId="68959765" w:rsidR="007C3AE7" w:rsidDel="000561F4" w:rsidRDefault="007C3AE7">
      <w:pPr>
        <w:pStyle w:val="Standard"/>
        <w:spacing w:before="0" w:after="0"/>
        <w:rPr>
          <w:del w:id="443" w:author="ssimoes" w:date="2022-05-01T23:06:00Z"/>
          <w:b/>
          <w:bCs/>
          <w:sz w:val="20"/>
          <w:szCs w:val="20"/>
          <w:lang w:val="pt-PT"/>
        </w:rPr>
        <w:pPrChange w:id="444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6860902F" w14:textId="4DDDF188" w:rsidR="007C3AE7" w:rsidDel="000561F4" w:rsidRDefault="007C3AE7">
      <w:pPr>
        <w:pStyle w:val="Standard"/>
        <w:spacing w:before="0" w:after="0"/>
        <w:rPr>
          <w:del w:id="445" w:author="ssimoes" w:date="2022-05-01T23:06:00Z"/>
          <w:b/>
          <w:bCs/>
          <w:sz w:val="20"/>
          <w:szCs w:val="20"/>
          <w:lang w:val="pt-PT"/>
        </w:rPr>
        <w:pPrChange w:id="446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18B28084" w14:textId="5687C133" w:rsidR="007C3AE7" w:rsidDel="000561F4" w:rsidRDefault="007C3AE7">
      <w:pPr>
        <w:pStyle w:val="Standard"/>
        <w:spacing w:before="0" w:after="0"/>
        <w:rPr>
          <w:del w:id="447" w:author="ssimoes" w:date="2022-05-01T23:06:00Z"/>
          <w:b/>
          <w:bCs/>
          <w:sz w:val="20"/>
          <w:szCs w:val="20"/>
          <w:lang w:val="pt-PT"/>
        </w:rPr>
        <w:pPrChange w:id="448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1D692339" w14:textId="310BB6B7" w:rsidR="007C3AE7" w:rsidDel="000561F4" w:rsidRDefault="007C3AE7">
      <w:pPr>
        <w:pStyle w:val="Standard"/>
        <w:spacing w:before="0" w:after="0"/>
        <w:rPr>
          <w:del w:id="449" w:author="ssimoes" w:date="2022-05-01T23:06:00Z"/>
          <w:b/>
          <w:bCs/>
          <w:sz w:val="20"/>
          <w:szCs w:val="20"/>
          <w:lang w:val="pt-PT"/>
        </w:rPr>
        <w:pPrChange w:id="450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702B9229" w14:textId="296D679E" w:rsidR="007C3AE7" w:rsidDel="000561F4" w:rsidRDefault="007C3AE7">
      <w:pPr>
        <w:pStyle w:val="Standard"/>
        <w:spacing w:before="0" w:after="0"/>
        <w:rPr>
          <w:del w:id="451" w:author="ssimoes" w:date="2022-05-01T23:06:00Z"/>
          <w:b/>
          <w:bCs/>
          <w:sz w:val="20"/>
          <w:szCs w:val="20"/>
          <w:lang w:val="pt-PT"/>
        </w:rPr>
        <w:pPrChange w:id="452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1A8F7364" w14:textId="652CE9C5" w:rsidR="00A642CB" w:rsidDel="000561F4" w:rsidRDefault="00A642CB">
      <w:pPr>
        <w:pStyle w:val="Standard"/>
        <w:spacing w:before="0" w:after="0"/>
        <w:rPr>
          <w:del w:id="453" w:author="ssimoes" w:date="2022-05-01T23:06:00Z"/>
          <w:b/>
          <w:bCs/>
          <w:sz w:val="20"/>
          <w:szCs w:val="20"/>
          <w:lang w:val="pt-PT"/>
        </w:rPr>
        <w:pPrChange w:id="454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724951FF" w14:textId="07110E73" w:rsidR="007C3AE7" w:rsidDel="000561F4" w:rsidRDefault="007C3AE7">
      <w:pPr>
        <w:pStyle w:val="Standard"/>
        <w:spacing w:before="0" w:after="0"/>
        <w:rPr>
          <w:del w:id="455" w:author="ssimoes" w:date="2022-05-01T23:06:00Z"/>
          <w:b/>
          <w:bCs/>
          <w:sz w:val="20"/>
          <w:szCs w:val="20"/>
          <w:lang w:val="pt-PT"/>
        </w:rPr>
        <w:pPrChange w:id="456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2E7DBE49" w14:textId="34640A20" w:rsidR="00A642CB" w:rsidDel="000561F4" w:rsidRDefault="00A642CB">
      <w:pPr>
        <w:pStyle w:val="Standard"/>
        <w:spacing w:before="0" w:after="0"/>
        <w:rPr>
          <w:del w:id="457" w:author="ssimoes" w:date="2022-05-01T23:06:00Z"/>
          <w:b/>
          <w:bCs/>
          <w:sz w:val="20"/>
          <w:szCs w:val="20"/>
          <w:lang w:val="pt-PT"/>
        </w:rPr>
        <w:pPrChange w:id="458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747C4082" w14:textId="7CE537E0" w:rsidR="007C3AE7" w:rsidDel="000561F4" w:rsidRDefault="007C3AE7">
      <w:pPr>
        <w:pStyle w:val="Standard"/>
        <w:spacing w:before="0" w:after="0"/>
        <w:rPr>
          <w:del w:id="459" w:author="ssimoes" w:date="2022-05-01T23:06:00Z"/>
          <w:b/>
          <w:bCs/>
          <w:sz w:val="20"/>
          <w:szCs w:val="20"/>
          <w:lang w:val="pt-PT"/>
        </w:rPr>
        <w:pPrChange w:id="460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3A30AEBE" w14:textId="009D8CCE" w:rsidR="007C3AE7" w:rsidDel="000561F4" w:rsidRDefault="007C3AE7">
      <w:pPr>
        <w:pStyle w:val="Standard"/>
        <w:spacing w:before="0" w:after="0"/>
        <w:rPr>
          <w:del w:id="461" w:author="ssimoes" w:date="2022-05-01T23:06:00Z"/>
          <w:b/>
          <w:bCs/>
          <w:sz w:val="20"/>
          <w:szCs w:val="20"/>
          <w:lang w:val="pt-PT"/>
        </w:rPr>
        <w:pPrChange w:id="462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7864FCB3" w14:textId="372F7B33" w:rsidR="002614B8" w:rsidDel="000561F4" w:rsidRDefault="002614B8">
      <w:pPr>
        <w:pStyle w:val="Standard"/>
        <w:spacing w:before="0" w:after="0"/>
        <w:rPr>
          <w:del w:id="463" w:author="ssimoes" w:date="2022-05-01T23:06:00Z"/>
          <w:b/>
          <w:bCs/>
          <w:sz w:val="20"/>
          <w:szCs w:val="20"/>
          <w:lang w:val="pt-PT"/>
        </w:rPr>
        <w:pPrChange w:id="464" w:author="ssimoes" w:date="2022-05-08T17:03:00Z">
          <w:pPr>
            <w:pStyle w:val="Standard"/>
            <w:spacing w:after="0" w:line="360" w:lineRule="auto"/>
            <w:jc w:val="left"/>
          </w:pPr>
        </w:pPrChange>
      </w:pPr>
    </w:p>
    <w:p w14:paraId="62F4A6DF" w14:textId="30F8B800" w:rsidR="005A600B" w:rsidDel="000561F4" w:rsidRDefault="00555E34">
      <w:pPr>
        <w:pStyle w:val="Standard"/>
        <w:spacing w:before="0" w:after="0"/>
        <w:rPr>
          <w:del w:id="465" w:author="ssimoes" w:date="2022-05-01T23:06:00Z"/>
          <w:b/>
          <w:bCs/>
          <w:sz w:val="20"/>
          <w:szCs w:val="20"/>
          <w:lang w:val="pt-PT"/>
        </w:rPr>
        <w:pPrChange w:id="466" w:author="ssimoes" w:date="2022-05-08T17:03:00Z">
          <w:pPr>
            <w:pStyle w:val="Standard"/>
            <w:spacing w:after="0" w:line="360" w:lineRule="auto"/>
            <w:jc w:val="left"/>
          </w:pPr>
        </w:pPrChange>
      </w:pPr>
      <w:del w:id="467" w:author="ssimoes" w:date="2022-05-01T23:06:00Z">
        <w:r w:rsidDel="000561F4">
          <w:rPr>
            <w:b/>
            <w:bCs/>
            <w:sz w:val="20"/>
            <w:szCs w:val="20"/>
            <w:lang w:val="pt-PT"/>
          </w:rPr>
          <w:delText>S3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</w:delText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R="005A600B" w:rsidDel="000561F4">
          <w:rPr>
            <w:b/>
            <w:bCs/>
            <w:sz w:val="20"/>
            <w:szCs w:val="20"/>
            <w:lang w:val="pt-PT"/>
          </w:rPr>
          <w:tab/>
        </w:r>
        <w:r w:rsidDel="000561F4">
          <w:rPr>
            <w:b/>
            <w:bCs/>
            <w:sz w:val="20"/>
            <w:szCs w:val="20"/>
            <w:lang w:val="pt-PT"/>
          </w:rPr>
          <w:delText>S4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- Tabela (complexidade temporal) </w:delText>
        </w:r>
      </w:del>
    </w:p>
    <w:p w14:paraId="20E1FF26" w14:textId="50B7A015" w:rsidR="007C3AE7" w:rsidDel="000561F4" w:rsidRDefault="007C3AE7">
      <w:pPr>
        <w:pStyle w:val="Standard"/>
        <w:spacing w:before="0" w:after="0"/>
        <w:rPr>
          <w:del w:id="468" w:author="ssimoes" w:date="2022-05-01T23:06:00Z"/>
          <w:sz w:val="20"/>
          <w:szCs w:val="20"/>
          <w:lang w:val="pt-PT"/>
        </w:rPr>
        <w:pPrChange w:id="469" w:author="ssimoes" w:date="2022-05-08T17:03:00Z">
          <w:pPr>
            <w:pStyle w:val="Standard"/>
            <w:spacing w:after="0" w:line="360" w:lineRule="auto"/>
          </w:pPr>
        </w:pPrChange>
      </w:pPr>
    </w:p>
    <w:p w14:paraId="77EFD22C" w14:textId="2F85156E" w:rsidR="007C3AE7" w:rsidDel="000561F4" w:rsidRDefault="007C3AE7">
      <w:pPr>
        <w:pStyle w:val="Standard"/>
        <w:spacing w:before="0" w:after="0"/>
        <w:rPr>
          <w:del w:id="470" w:author="ssimoes" w:date="2022-05-01T23:06:00Z"/>
          <w:sz w:val="20"/>
          <w:szCs w:val="20"/>
          <w:lang w:val="pt-PT"/>
        </w:rPr>
        <w:pPrChange w:id="471" w:author="ssimoes" w:date="2022-05-08T17:03:00Z">
          <w:pPr>
            <w:pStyle w:val="Standard"/>
            <w:spacing w:after="0" w:line="360" w:lineRule="auto"/>
          </w:pPr>
        </w:pPrChange>
      </w:pPr>
    </w:p>
    <w:p w14:paraId="3DDF223A" w14:textId="1F93E199" w:rsidR="007C3AE7" w:rsidDel="000561F4" w:rsidRDefault="007C3AE7">
      <w:pPr>
        <w:pStyle w:val="Standard"/>
        <w:spacing w:before="0" w:after="0"/>
        <w:rPr>
          <w:del w:id="472" w:author="ssimoes" w:date="2022-05-01T23:06:00Z"/>
          <w:sz w:val="20"/>
          <w:szCs w:val="20"/>
          <w:lang w:val="pt-PT"/>
        </w:rPr>
        <w:pPrChange w:id="473" w:author="ssimoes" w:date="2022-05-08T17:03:00Z">
          <w:pPr>
            <w:pStyle w:val="Standard"/>
            <w:spacing w:after="0" w:line="360" w:lineRule="auto"/>
          </w:pPr>
        </w:pPrChange>
      </w:pPr>
    </w:p>
    <w:p w14:paraId="62825CEB" w14:textId="07426CBF" w:rsidR="007C3AE7" w:rsidDel="000561F4" w:rsidRDefault="007C3AE7">
      <w:pPr>
        <w:pStyle w:val="Standard"/>
        <w:spacing w:before="0" w:after="0"/>
        <w:rPr>
          <w:del w:id="474" w:author="ssimoes" w:date="2022-05-01T23:06:00Z"/>
          <w:sz w:val="20"/>
          <w:szCs w:val="20"/>
          <w:lang w:val="pt-PT"/>
        </w:rPr>
        <w:pPrChange w:id="475" w:author="ssimoes" w:date="2022-05-08T17:03:00Z">
          <w:pPr>
            <w:pStyle w:val="Standard"/>
            <w:spacing w:after="0" w:line="360" w:lineRule="auto"/>
          </w:pPr>
        </w:pPrChange>
      </w:pPr>
    </w:p>
    <w:p w14:paraId="587707DE" w14:textId="1A529DC7" w:rsidR="007C3AE7" w:rsidDel="000561F4" w:rsidRDefault="007C3AE7">
      <w:pPr>
        <w:pStyle w:val="Standard"/>
        <w:spacing w:before="0" w:after="0"/>
        <w:rPr>
          <w:del w:id="476" w:author="ssimoes" w:date="2022-05-01T23:06:00Z"/>
          <w:sz w:val="20"/>
          <w:szCs w:val="20"/>
          <w:lang w:val="pt-PT"/>
        </w:rPr>
        <w:pPrChange w:id="477" w:author="ssimoes" w:date="2022-05-08T17:03:00Z">
          <w:pPr>
            <w:pStyle w:val="Standard"/>
            <w:spacing w:after="0" w:line="360" w:lineRule="auto"/>
          </w:pPr>
        </w:pPrChange>
      </w:pPr>
    </w:p>
    <w:p w14:paraId="653B4C51" w14:textId="6E7B8C38" w:rsidR="007C3AE7" w:rsidDel="000561F4" w:rsidRDefault="007C3AE7">
      <w:pPr>
        <w:pStyle w:val="Standard"/>
        <w:spacing w:before="0" w:after="0"/>
        <w:rPr>
          <w:del w:id="478" w:author="ssimoes" w:date="2022-05-01T23:06:00Z"/>
          <w:sz w:val="20"/>
          <w:szCs w:val="20"/>
          <w:lang w:val="pt-PT"/>
        </w:rPr>
        <w:pPrChange w:id="479" w:author="ssimoes" w:date="2022-05-08T17:03:00Z">
          <w:pPr>
            <w:pStyle w:val="Standard"/>
            <w:spacing w:after="0" w:line="360" w:lineRule="auto"/>
          </w:pPr>
        </w:pPrChange>
      </w:pPr>
    </w:p>
    <w:p w14:paraId="22F5AE40" w14:textId="14BF31A3" w:rsidR="007C3AE7" w:rsidDel="000561F4" w:rsidRDefault="007C3AE7">
      <w:pPr>
        <w:pStyle w:val="Standard"/>
        <w:spacing w:before="0" w:after="0"/>
        <w:rPr>
          <w:del w:id="480" w:author="ssimoes" w:date="2022-05-01T23:06:00Z"/>
          <w:sz w:val="20"/>
          <w:szCs w:val="20"/>
          <w:lang w:val="pt-PT"/>
        </w:rPr>
        <w:pPrChange w:id="481" w:author="ssimoes" w:date="2022-05-08T17:03:00Z">
          <w:pPr>
            <w:pStyle w:val="Standard"/>
            <w:spacing w:after="0" w:line="360" w:lineRule="auto"/>
          </w:pPr>
        </w:pPrChange>
      </w:pPr>
    </w:p>
    <w:p w14:paraId="51BF3C58" w14:textId="05E00645" w:rsidR="007C3AE7" w:rsidDel="000561F4" w:rsidRDefault="007C3AE7">
      <w:pPr>
        <w:pStyle w:val="Standard"/>
        <w:spacing w:before="0" w:after="0"/>
        <w:rPr>
          <w:del w:id="482" w:author="ssimoes" w:date="2022-05-01T23:06:00Z"/>
          <w:sz w:val="20"/>
          <w:szCs w:val="20"/>
          <w:lang w:val="pt-PT"/>
        </w:rPr>
        <w:pPrChange w:id="483" w:author="ssimoes" w:date="2022-05-08T17:03:00Z">
          <w:pPr>
            <w:pStyle w:val="Standard"/>
            <w:spacing w:after="0" w:line="360" w:lineRule="auto"/>
          </w:pPr>
        </w:pPrChange>
      </w:pPr>
    </w:p>
    <w:p w14:paraId="1059C684" w14:textId="7E5D468D" w:rsidR="00A642CB" w:rsidDel="000561F4" w:rsidRDefault="00A642CB">
      <w:pPr>
        <w:pStyle w:val="Standard"/>
        <w:spacing w:before="0" w:after="0"/>
        <w:rPr>
          <w:del w:id="484" w:author="ssimoes" w:date="2022-05-01T23:06:00Z"/>
          <w:sz w:val="20"/>
          <w:szCs w:val="20"/>
          <w:lang w:val="pt-PT"/>
        </w:rPr>
        <w:pPrChange w:id="485" w:author="ssimoes" w:date="2022-05-08T17:03:00Z">
          <w:pPr>
            <w:pStyle w:val="Standard"/>
            <w:spacing w:after="0" w:line="360" w:lineRule="auto"/>
          </w:pPr>
        </w:pPrChange>
      </w:pPr>
    </w:p>
    <w:p w14:paraId="1E77C26A" w14:textId="5B6885FC" w:rsidR="00A642CB" w:rsidDel="000561F4" w:rsidRDefault="00A642CB">
      <w:pPr>
        <w:pStyle w:val="Standard"/>
        <w:spacing w:before="0" w:after="0"/>
        <w:rPr>
          <w:del w:id="486" w:author="ssimoes" w:date="2022-05-01T23:06:00Z"/>
          <w:sz w:val="20"/>
          <w:szCs w:val="20"/>
          <w:lang w:val="pt-PT"/>
        </w:rPr>
        <w:pPrChange w:id="487" w:author="ssimoes" w:date="2022-05-08T17:03:00Z">
          <w:pPr>
            <w:pStyle w:val="Standard"/>
            <w:spacing w:after="0" w:line="360" w:lineRule="auto"/>
          </w:pPr>
        </w:pPrChange>
      </w:pPr>
    </w:p>
    <w:p w14:paraId="477E0203" w14:textId="53E8EAA3" w:rsidR="00A642CB" w:rsidDel="000561F4" w:rsidRDefault="00A642CB">
      <w:pPr>
        <w:pStyle w:val="Standard"/>
        <w:spacing w:before="0" w:after="0"/>
        <w:rPr>
          <w:del w:id="488" w:author="ssimoes" w:date="2022-05-01T23:06:00Z"/>
          <w:sz w:val="20"/>
          <w:szCs w:val="20"/>
          <w:lang w:val="pt-PT"/>
        </w:rPr>
        <w:pPrChange w:id="489" w:author="ssimoes" w:date="2022-05-08T17:03:00Z">
          <w:pPr>
            <w:pStyle w:val="Standard"/>
            <w:spacing w:after="0" w:line="360" w:lineRule="auto"/>
          </w:pPr>
        </w:pPrChange>
      </w:pPr>
    </w:p>
    <w:p w14:paraId="0EC53500" w14:textId="297E641B" w:rsidR="00A642CB" w:rsidDel="000561F4" w:rsidRDefault="00A642CB">
      <w:pPr>
        <w:pStyle w:val="Standard"/>
        <w:spacing w:before="0" w:after="0"/>
        <w:rPr>
          <w:del w:id="490" w:author="ssimoes" w:date="2022-05-01T23:06:00Z"/>
          <w:sz w:val="20"/>
          <w:szCs w:val="20"/>
          <w:lang w:val="pt-PT"/>
        </w:rPr>
        <w:pPrChange w:id="491" w:author="ssimoes" w:date="2022-05-08T17:03:00Z">
          <w:pPr>
            <w:pStyle w:val="Standard"/>
            <w:spacing w:after="0" w:line="360" w:lineRule="auto"/>
          </w:pPr>
        </w:pPrChange>
      </w:pPr>
    </w:p>
    <w:p w14:paraId="0D56FD38" w14:textId="70D32112" w:rsidR="00A642CB" w:rsidDel="000561F4" w:rsidRDefault="00A642CB">
      <w:pPr>
        <w:pStyle w:val="Standard"/>
        <w:spacing w:before="0" w:after="0"/>
        <w:rPr>
          <w:del w:id="492" w:author="ssimoes" w:date="2022-05-01T23:06:00Z"/>
          <w:sz w:val="20"/>
          <w:szCs w:val="20"/>
          <w:lang w:val="pt-PT"/>
        </w:rPr>
        <w:pPrChange w:id="493" w:author="ssimoes" w:date="2022-05-08T17:03:00Z">
          <w:pPr>
            <w:pStyle w:val="Standard"/>
            <w:spacing w:after="0" w:line="360" w:lineRule="auto"/>
          </w:pPr>
        </w:pPrChange>
      </w:pPr>
    </w:p>
    <w:p w14:paraId="0A4F3334" w14:textId="6EA89165" w:rsidR="00A642CB" w:rsidDel="000561F4" w:rsidRDefault="00A642CB">
      <w:pPr>
        <w:pStyle w:val="Standard"/>
        <w:spacing w:before="0" w:after="0"/>
        <w:rPr>
          <w:del w:id="494" w:author="ssimoes" w:date="2022-05-01T23:06:00Z"/>
          <w:sz w:val="20"/>
          <w:szCs w:val="20"/>
          <w:lang w:val="pt-PT"/>
        </w:rPr>
        <w:pPrChange w:id="495" w:author="ssimoes" w:date="2022-05-08T17:03:00Z">
          <w:pPr>
            <w:pStyle w:val="Standard"/>
            <w:spacing w:after="0" w:line="360" w:lineRule="auto"/>
          </w:pPr>
        </w:pPrChange>
      </w:pPr>
    </w:p>
    <w:p w14:paraId="7C771DB1" w14:textId="53DEB239" w:rsidR="002614B8" w:rsidDel="000561F4" w:rsidRDefault="002614B8">
      <w:pPr>
        <w:pStyle w:val="Standard"/>
        <w:spacing w:before="0" w:after="0"/>
        <w:rPr>
          <w:del w:id="496" w:author="ssimoes" w:date="2022-05-01T23:06:00Z"/>
          <w:sz w:val="20"/>
          <w:szCs w:val="20"/>
          <w:lang w:val="pt-PT"/>
        </w:rPr>
        <w:pPrChange w:id="497" w:author="ssimoes" w:date="2022-05-08T17:03:00Z">
          <w:pPr>
            <w:pStyle w:val="Standard"/>
            <w:spacing w:after="0" w:line="360" w:lineRule="auto"/>
          </w:pPr>
        </w:pPrChange>
      </w:pPr>
    </w:p>
    <w:p w14:paraId="7349994A" w14:textId="21680927" w:rsidR="007C3AE7" w:rsidDel="000561F4" w:rsidRDefault="007C3AE7">
      <w:pPr>
        <w:pStyle w:val="Standard"/>
        <w:spacing w:before="0" w:after="0"/>
        <w:rPr>
          <w:del w:id="498" w:author="ssimoes" w:date="2022-05-01T23:06:00Z"/>
          <w:sz w:val="20"/>
          <w:szCs w:val="20"/>
          <w:lang w:val="pt-PT"/>
        </w:rPr>
        <w:pPrChange w:id="499" w:author="ssimoes" w:date="2022-05-08T17:03:00Z">
          <w:pPr>
            <w:pStyle w:val="Standard"/>
            <w:spacing w:after="0" w:line="360" w:lineRule="auto"/>
          </w:pPr>
        </w:pPrChange>
      </w:pPr>
    </w:p>
    <w:p w14:paraId="08F2AE91" w14:textId="65C30CCE" w:rsidR="007C3AE7" w:rsidRPr="007C3AE7" w:rsidDel="000561F4" w:rsidRDefault="00EB5F18">
      <w:pPr>
        <w:pStyle w:val="Standard"/>
        <w:spacing w:before="0" w:after="0"/>
        <w:rPr>
          <w:del w:id="500" w:author="ssimoes" w:date="2022-05-01T23:06:00Z"/>
          <w:b/>
          <w:bCs/>
          <w:sz w:val="20"/>
          <w:szCs w:val="20"/>
          <w:lang w:val="pt-PT"/>
        </w:rPr>
        <w:pPrChange w:id="501" w:author="ssimoes" w:date="2022-05-08T17:03:00Z">
          <w:pPr>
            <w:pStyle w:val="Standard"/>
            <w:spacing w:after="0" w:line="360" w:lineRule="auto"/>
          </w:pPr>
        </w:pPrChange>
      </w:pPr>
      <w:del w:id="502" w:author="ssimoes" w:date="2022-05-01T23:06:00Z">
        <w:r w:rsidRPr="007C3AE7" w:rsidDel="000561F4">
          <w:rPr>
            <w:b/>
            <w:bCs/>
            <w:sz w:val="20"/>
            <w:szCs w:val="20"/>
            <w:lang w:val="pt-PT"/>
          </w:rPr>
          <w:delText>Gráfico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de Complexidade Temporal </w:delText>
        </w:r>
        <w:r w:rsidR="00555E34" w:rsidDel="000561F4">
          <w:rPr>
            <w:b/>
            <w:bCs/>
            <w:sz w:val="20"/>
            <w:szCs w:val="20"/>
            <w:lang w:val="pt-PT"/>
          </w:rPr>
          <w:delText>S1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.. </w:delText>
        </w:r>
        <w:r w:rsidR="00555E34" w:rsidDel="000561F4">
          <w:rPr>
            <w:b/>
            <w:bCs/>
            <w:sz w:val="20"/>
            <w:szCs w:val="20"/>
            <w:lang w:val="pt-PT"/>
          </w:rPr>
          <w:delText>S4</w:delText>
        </w:r>
        <w:r w:rsidR="005A600B" w:rsidDel="000561F4">
          <w:rPr>
            <w:b/>
            <w:bCs/>
            <w:sz w:val="20"/>
            <w:szCs w:val="20"/>
            <w:lang w:val="pt-PT"/>
          </w:rPr>
          <w:delText xml:space="preserve"> </w:delText>
        </w:r>
        <w:r w:rsidRPr="007C3AE7" w:rsidDel="000561F4">
          <w:rPr>
            <w:b/>
            <w:bCs/>
            <w:sz w:val="20"/>
            <w:szCs w:val="20"/>
            <w:lang w:val="pt-PT"/>
          </w:rPr>
          <w:delText xml:space="preserve"> (</w:delText>
        </w:r>
        <w:r w:rsidR="007C3AE7" w:rsidRPr="007C3AE7" w:rsidDel="000561F4">
          <w:rPr>
            <w:b/>
            <w:bCs/>
            <w:sz w:val="20"/>
            <w:szCs w:val="20"/>
            <w:lang w:val="pt-PT"/>
          </w:rPr>
          <w:delText>escala logarítmica)</w:delText>
        </w:r>
      </w:del>
    </w:p>
    <w:p w14:paraId="19061FBC" w14:textId="06CF1DD2" w:rsidR="007C3AE7" w:rsidRPr="00265B7C" w:rsidDel="000561F4" w:rsidRDefault="007C3AE7">
      <w:pPr>
        <w:pStyle w:val="Standard"/>
        <w:spacing w:before="0" w:after="0"/>
        <w:rPr>
          <w:del w:id="503" w:author="ssimoes" w:date="2022-05-01T23:06:00Z"/>
          <w:sz w:val="20"/>
          <w:szCs w:val="20"/>
          <w:lang w:val="pt-PT"/>
        </w:rPr>
        <w:pPrChange w:id="504" w:author="ssimoes" w:date="2022-05-08T17:03:00Z">
          <w:pPr>
            <w:pStyle w:val="Standard"/>
            <w:spacing w:after="0" w:line="360" w:lineRule="auto"/>
          </w:pPr>
        </w:pPrChange>
      </w:pPr>
    </w:p>
    <w:p w14:paraId="1AFC3B5A" w14:textId="52B7B2BE" w:rsidR="007C3AE7" w:rsidRPr="00265B7C" w:rsidDel="000561F4" w:rsidRDefault="007C3AE7">
      <w:pPr>
        <w:pStyle w:val="Standard"/>
        <w:spacing w:before="0" w:after="0"/>
        <w:rPr>
          <w:del w:id="505" w:author="ssimoes" w:date="2022-05-01T23:06:00Z"/>
          <w:sz w:val="20"/>
          <w:szCs w:val="20"/>
          <w:lang w:val="pt-PT"/>
        </w:rPr>
        <w:pPrChange w:id="506" w:author="ssimoes" w:date="2022-05-08T17:03:00Z">
          <w:pPr>
            <w:pStyle w:val="Standard"/>
            <w:spacing w:after="0" w:line="360" w:lineRule="auto"/>
          </w:pPr>
        </w:pPrChange>
      </w:pPr>
    </w:p>
    <w:p w14:paraId="597DAD2E" w14:textId="6C50F85D" w:rsidR="007C3AE7" w:rsidDel="000561F4" w:rsidRDefault="007C3AE7">
      <w:pPr>
        <w:pStyle w:val="Standard"/>
        <w:spacing w:before="0" w:after="0"/>
        <w:rPr>
          <w:del w:id="507" w:author="ssimoes" w:date="2022-05-01T23:06:00Z"/>
          <w:sz w:val="20"/>
          <w:szCs w:val="20"/>
          <w:lang w:val="pt-PT"/>
        </w:rPr>
        <w:pPrChange w:id="508" w:author="ssimoes" w:date="2022-05-08T17:03:00Z">
          <w:pPr>
            <w:pStyle w:val="Standard"/>
            <w:spacing w:after="0" w:line="360" w:lineRule="auto"/>
          </w:pPr>
        </w:pPrChange>
      </w:pPr>
    </w:p>
    <w:p w14:paraId="4569B479" w14:textId="795503B7" w:rsidR="007C3AE7" w:rsidDel="000561F4" w:rsidRDefault="007C3AE7">
      <w:pPr>
        <w:pStyle w:val="Standard"/>
        <w:spacing w:before="0" w:after="0"/>
        <w:rPr>
          <w:del w:id="509" w:author="ssimoes" w:date="2022-05-01T23:06:00Z"/>
          <w:sz w:val="20"/>
          <w:szCs w:val="20"/>
          <w:lang w:val="pt-PT"/>
        </w:rPr>
        <w:pPrChange w:id="510" w:author="ssimoes" w:date="2022-05-08T17:03:00Z">
          <w:pPr>
            <w:pStyle w:val="Standard"/>
            <w:spacing w:after="0" w:line="360" w:lineRule="auto"/>
          </w:pPr>
        </w:pPrChange>
      </w:pPr>
    </w:p>
    <w:p w14:paraId="033D5BFB" w14:textId="4D7C6E1A" w:rsidR="007C3AE7" w:rsidDel="000561F4" w:rsidRDefault="007C3AE7">
      <w:pPr>
        <w:pStyle w:val="Standard"/>
        <w:spacing w:before="0" w:after="0"/>
        <w:rPr>
          <w:del w:id="511" w:author="ssimoes" w:date="2022-05-01T23:06:00Z"/>
          <w:sz w:val="20"/>
          <w:szCs w:val="20"/>
          <w:lang w:val="pt-PT"/>
        </w:rPr>
        <w:pPrChange w:id="512" w:author="ssimoes" w:date="2022-05-08T17:03:00Z">
          <w:pPr>
            <w:pStyle w:val="Standard"/>
            <w:spacing w:after="0" w:line="360" w:lineRule="auto"/>
          </w:pPr>
        </w:pPrChange>
      </w:pPr>
    </w:p>
    <w:p w14:paraId="241AB081" w14:textId="3998C791" w:rsidR="002614B8" w:rsidDel="000561F4" w:rsidRDefault="002614B8">
      <w:pPr>
        <w:pStyle w:val="Standard"/>
        <w:spacing w:before="0" w:after="0"/>
        <w:rPr>
          <w:del w:id="513" w:author="ssimoes" w:date="2022-05-01T23:06:00Z"/>
          <w:sz w:val="20"/>
          <w:szCs w:val="20"/>
          <w:lang w:val="pt-PT"/>
        </w:rPr>
        <w:pPrChange w:id="514" w:author="ssimoes" w:date="2022-05-08T17:03:00Z">
          <w:pPr>
            <w:pStyle w:val="Standard"/>
            <w:spacing w:after="0" w:line="360" w:lineRule="auto"/>
          </w:pPr>
        </w:pPrChange>
      </w:pPr>
    </w:p>
    <w:p w14:paraId="17FB6ECD" w14:textId="352CE3A3" w:rsidR="002614B8" w:rsidDel="000561F4" w:rsidRDefault="002614B8">
      <w:pPr>
        <w:pStyle w:val="Standard"/>
        <w:spacing w:before="0" w:after="0"/>
        <w:rPr>
          <w:del w:id="515" w:author="ssimoes" w:date="2022-05-01T23:06:00Z"/>
          <w:sz w:val="20"/>
          <w:szCs w:val="20"/>
          <w:lang w:val="pt-PT"/>
        </w:rPr>
        <w:pPrChange w:id="516" w:author="ssimoes" w:date="2022-05-08T17:03:00Z">
          <w:pPr>
            <w:pStyle w:val="Standard"/>
            <w:spacing w:after="0" w:line="360" w:lineRule="auto"/>
          </w:pPr>
        </w:pPrChange>
      </w:pPr>
    </w:p>
    <w:p w14:paraId="344343A0" w14:textId="1625B584" w:rsidR="006800BF" w:rsidDel="000561F4" w:rsidRDefault="006800BF">
      <w:pPr>
        <w:pStyle w:val="Standard"/>
        <w:spacing w:before="0" w:after="0"/>
        <w:rPr>
          <w:del w:id="517" w:author="ssimoes" w:date="2022-05-01T23:06:00Z"/>
          <w:sz w:val="20"/>
          <w:szCs w:val="20"/>
          <w:lang w:val="pt-PT"/>
        </w:rPr>
        <w:pPrChange w:id="518" w:author="ssimoes" w:date="2022-05-08T17:03:00Z">
          <w:pPr>
            <w:pStyle w:val="Standard"/>
            <w:spacing w:after="0" w:line="360" w:lineRule="auto"/>
          </w:pPr>
        </w:pPrChange>
      </w:pPr>
    </w:p>
    <w:p w14:paraId="3A507935" w14:textId="3FB13F80" w:rsidR="006800BF" w:rsidDel="000561F4" w:rsidRDefault="006800BF">
      <w:pPr>
        <w:pStyle w:val="Standard"/>
        <w:spacing w:before="0" w:after="0"/>
        <w:rPr>
          <w:del w:id="519" w:author="ssimoes" w:date="2022-05-01T23:06:00Z"/>
          <w:sz w:val="20"/>
          <w:szCs w:val="20"/>
          <w:lang w:val="pt-PT"/>
        </w:rPr>
        <w:pPrChange w:id="520" w:author="ssimoes" w:date="2022-05-08T17:03:00Z">
          <w:pPr>
            <w:pStyle w:val="Standard"/>
            <w:spacing w:after="0" w:line="360" w:lineRule="auto"/>
          </w:pPr>
        </w:pPrChange>
      </w:pPr>
    </w:p>
    <w:p w14:paraId="7ED18695" w14:textId="0DDDF455" w:rsidR="006800BF" w:rsidDel="000561F4" w:rsidRDefault="006800BF">
      <w:pPr>
        <w:pStyle w:val="Standard"/>
        <w:spacing w:before="0" w:after="0"/>
        <w:rPr>
          <w:del w:id="521" w:author="ssimoes" w:date="2022-05-01T23:06:00Z"/>
          <w:sz w:val="20"/>
          <w:szCs w:val="20"/>
          <w:lang w:val="pt-PT"/>
        </w:rPr>
        <w:pPrChange w:id="522" w:author="ssimoes" w:date="2022-05-08T17:03:00Z">
          <w:pPr>
            <w:pStyle w:val="Standard"/>
            <w:spacing w:after="0" w:line="360" w:lineRule="auto"/>
          </w:pPr>
        </w:pPrChange>
      </w:pPr>
    </w:p>
    <w:p w14:paraId="7570C6BD" w14:textId="16F32AC3" w:rsidR="002614B8" w:rsidDel="000561F4" w:rsidRDefault="002614B8">
      <w:pPr>
        <w:pStyle w:val="Standard"/>
        <w:spacing w:before="0" w:after="0"/>
        <w:rPr>
          <w:del w:id="523" w:author="ssimoes" w:date="2022-05-01T23:06:00Z"/>
          <w:sz w:val="20"/>
          <w:szCs w:val="20"/>
          <w:lang w:val="pt-PT"/>
        </w:rPr>
        <w:pPrChange w:id="524" w:author="ssimoes" w:date="2022-05-08T17:03:00Z">
          <w:pPr>
            <w:pStyle w:val="Standard"/>
            <w:spacing w:after="0" w:line="360" w:lineRule="auto"/>
          </w:pPr>
        </w:pPrChange>
      </w:pPr>
    </w:p>
    <w:p w14:paraId="45B883AC" w14:textId="09BC3211" w:rsidR="002614B8" w:rsidDel="000561F4" w:rsidRDefault="002614B8">
      <w:pPr>
        <w:pStyle w:val="Standard"/>
        <w:spacing w:before="0" w:after="0"/>
        <w:rPr>
          <w:del w:id="525" w:author="ssimoes" w:date="2022-05-01T23:06:00Z"/>
          <w:sz w:val="20"/>
          <w:szCs w:val="20"/>
          <w:lang w:val="pt-PT"/>
        </w:rPr>
        <w:pPrChange w:id="526" w:author="ssimoes" w:date="2022-05-08T17:03:00Z">
          <w:pPr>
            <w:pStyle w:val="Standard"/>
            <w:spacing w:after="0" w:line="360" w:lineRule="auto"/>
          </w:pPr>
        </w:pPrChange>
      </w:pPr>
    </w:p>
    <w:p w14:paraId="63FE4D60" w14:textId="13D964A2" w:rsidR="007C3AE7" w:rsidDel="000561F4" w:rsidRDefault="007C3AE7">
      <w:pPr>
        <w:pStyle w:val="Standard"/>
        <w:spacing w:before="0" w:after="0"/>
        <w:rPr>
          <w:del w:id="527" w:author="ssimoes" w:date="2022-05-01T23:06:00Z"/>
          <w:sz w:val="20"/>
          <w:szCs w:val="20"/>
          <w:lang w:val="pt-PT"/>
        </w:rPr>
        <w:pPrChange w:id="528" w:author="ssimoes" w:date="2022-05-08T17:03:00Z">
          <w:pPr>
            <w:pStyle w:val="Standard"/>
            <w:spacing w:after="0" w:line="360" w:lineRule="auto"/>
          </w:pPr>
        </w:pPrChange>
      </w:pPr>
    </w:p>
    <w:p w14:paraId="2DEB47A0" w14:textId="15F66602" w:rsidR="007C3AE7" w:rsidDel="000561F4" w:rsidRDefault="007C3AE7">
      <w:pPr>
        <w:pStyle w:val="Standard"/>
        <w:spacing w:before="0" w:after="0"/>
        <w:rPr>
          <w:del w:id="529" w:author="ssimoes" w:date="2022-05-01T23:06:00Z"/>
          <w:sz w:val="20"/>
          <w:szCs w:val="20"/>
          <w:lang w:val="pt-PT"/>
        </w:rPr>
        <w:pPrChange w:id="530" w:author="ssimoes" w:date="2022-05-08T17:03:00Z">
          <w:pPr>
            <w:pStyle w:val="Standard"/>
            <w:spacing w:after="0" w:line="360" w:lineRule="auto"/>
          </w:pPr>
        </w:pPrChange>
      </w:pPr>
    </w:p>
    <w:p w14:paraId="3627973F" w14:textId="28B41552" w:rsidR="007C3AE7" w:rsidRPr="00265B7C" w:rsidDel="000561F4" w:rsidRDefault="007C3AE7">
      <w:pPr>
        <w:pStyle w:val="Standard"/>
        <w:spacing w:before="0" w:after="0"/>
        <w:rPr>
          <w:del w:id="531" w:author="ssimoes" w:date="2022-05-01T23:06:00Z"/>
          <w:sz w:val="20"/>
          <w:szCs w:val="20"/>
          <w:lang w:val="pt-PT"/>
        </w:rPr>
        <w:pPrChange w:id="532" w:author="ssimoes" w:date="2022-05-08T17:03:00Z">
          <w:pPr>
            <w:pStyle w:val="Standard"/>
            <w:spacing w:after="0" w:line="360" w:lineRule="auto"/>
          </w:pPr>
        </w:pPrChange>
      </w:pPr>
    </w:p>
    <w:p w14:paraId="1B55D360" w14:textId="6EA9F9FF" w:rsidR="005A600B" w:rsidDel="000561F4" w:rsidRDefault="007C3AE7">
      <w:pPr>
        <w:pStyle w:val="Standard"/>
        <w:spacing w:before="0" w:after="0"/>
        <w:rPr>
          <w:del w:id="533" w:author="ssimoes" w:date="2022-05-01T23:06:00Z"/>
          <w:sz w:val="20"/>
          <w:lang w:val="pt-PT"/>
        </w:rPr>
        <w:pPrChange w:id="534" w:author="ssimoes" w:date="2022-05-08T17:03:00Z">
          <w:pPr>
            <w:spacing w:after="86" w:line="265" w:lineRule="auto"/>
            <w:ind w:left="-5" w:hanging="10"/>
          </w:pPr>
        </w:pPrChange>
      </w:pPr>
      <w:del w:id="535" w:author="ssimoes" w:date="2022-05-01T23:06:00Z">
        <w:r w:rsidDel="000561F4">
          <w:rPr>
            <w:sz w:val="20"/>
            <w:lang w:val="pt-PT"/>
          </w:rPr>
          <w:delText xml:space="preserve">Explique sucintamente a implementação "força bruta" implementada </w:delText>
        </w:r>
        <w:r w:rsidR="00A642CB" w:rsidDel="000561F4">
          <w:rPr>
            <w:sz w:val="20"/>
            <w:lang w:val="pt-PT"/>
          </w:rPr>
          <w:delText>em S</w:delText>
        </w:r>
        <w:r w:rsidR="00046E2D" w:rsidDel="000561F4">
          <w:rPr>
            <w:sz w:val="20"/>
            <w:lang w:val="pt-PT"/>
          </w:rPr>
          <w:delText>1</w:delText>
        </w:r>
        <w:r w:rsidR="005A600B" w:rsidDel="000561F4">
          <w:rPr>
            <w:sz w:val="20"/>
            <w:lang w:val="pt-PT"/>
          </w:rPr>
          <w:delText>.</w:delText>
        </w:r>
        <w:r w:rsidR="00A642CB" w:rsidDel="000561F4">
          <w:rPr>
            <w:sz w:val="20"/>
            <w:lang w:val="pt-PT"/>
          </w:rPr>
          <w:delText xml:space="preserve"> E a solução implementada em S4.</w:delText>
        </w:r>
      </w:del>
    </w:p>
    <w:p w14:paraId="27E228BA" w14:textId="08DBD7DD" w:rsidR="007C3AE7" w:rsidRPr="007C3AE7" w:rsidDel="000561F4" w:rsidRDefault="005A600B">
      <w:pPr>
        <w:pStyle w:val="Standard"/>
        <w:spacing w:before="0" w:after="0"/>
        <w:rPr>
          <w:del w:id="536" w:author="ssimoes" w:date="2022-05-01T23:06:00Z"/>
          <w:lang w:val="pt-PT"/>
        </w:rPr>
        <w:pPrChange w:id="537" w:author="ssimoes" w:date="2022-05-08T17:03:00Z">
          <w:pPr>
            <w:spacing w:after="86" w:line="265" w:lineRule="auto"/>
            <w:ind w:left="-5" w:hanging="10"/>
          </w:pPr>
        </w:pPrChange>
      </w:pPr>
      <w:del w:id="538" w:author="ssimoes" w:date="2022-05-01T23:06:00Z">
        <w:r w:rsidDel="000561F4">
          <w:rPr>
            <w:sz w:val="20"/>
            <w:lang w:val="pt-PT"/>
          </w:rPr>
          <w:delText xml:space="preserve">Desenvolva os comentários que considere relevantes sobre a </w:delText>
        </w:r>
        <w:r w:rsidR="00046E2D" w:rsidDel="000561F4">
          <w:rPr>
            <w:sz w:val="20"/>
            <w:lang w:val="pt-PT"/>
          </w:rPr>
          <w:delText>complexidade</w:delText>
        </w:r>
        <w:r w:rsidDel="000561F4">
          <w:rPr>
            <w:sz w:val="20"/>
            <w:lang w:val="pt-PT"/>
          </w:rPr>
          <w:delText xml:space="preserve"> temporal vs espacial das várias implementações da solução</w:delText>
        </w:r>
        <w:r w:rsidR="00046E2D" w:rsidDel="000561F4">
          <w:rPr>
            <w:sz w:val="20"/>
            <w:lang w:val="pt-PT"/>
          </w:rPr>
          <w:delText xml:space="preserve">. </w:delText>
        </w:r>
      </w:del>
    </w:p>
    <w:p w14:paraId="2A411D12" w14:textId="746DB806" w:rsidR="007C3AE7" w:rsidRPr="007C3AE7" w:rsidDel="000561F4" w:rsidRDefault="007C3AE7">
      <w:pPr>
        <w:pStyle w:val="Standard"/>
        <w:spacing w:before="0" w:after="0"/>
        <w:rPr>
          <w:del w:id="539" w:author="ssimoes" w:date="2022-05-01T23:06:00Z"/>
          <w:lang w:val="pt-PT"/>
        </w:rPr>
        <w:pPrChange w:id="540" w:author="ssimoes" w:date="2022-05-08T17:03:00Z">
          <w:pPr>
            <w:spacing w:after="0"/>
            <w:ind w:left="-5" w:hanging="10"/>
          </w:pPr>
        </w:pPrChange>
      </w:pPr>
      <w:del w:id="54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F05098B" w14:textId="321009F0" w:rsidR="007C3AE7" w:rsidRPr="007C3AE7" w:rsidDel="000561F4" w:rsidRDefault="007C3AE7">
      <w:pPr>
        <w:pStyle w:val="Standard"/>
        <w:spacing w:before="0" w:after="0"/>
        <w:rPr>
          <w:del w:id="542" w:author="ssimoes" w:date="2022-05-01T23:06:00Z"/>
          <w:lang w:val="pt-PT"/>
        </w:rPr>
        <w:pPrChange w:id="543" w:author="ssimoes" w:date="2022-05-08T17:03:00Z">
          <w:pPr>
            <w:spacing w:after="0"/>
            <w:ind w:left="-5" w:hanging="10"/>
          </w:pPr>
        </w:pPrChange>
      </w:pPr>
      <w:del w:id="54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F4BD059" w14:textId="670DA787" w:rsidR="007C3AE7" w:rsidDel="000561F4" w:rsidRDefault="007C3AE7">
      <w:pPr>
        <w:pStyle w:val="Standard"/>
        <w:spacing w:before="0" w:after="0"/>
        <w:rPr>
          <w:del w:id="545" w:author="ssimoes" w:date="2022-05-01T23:06:00Z"/>
          <w:sz w:val="20"/>
          <w:lang w:val="pt-PT"/>
        </w:rPr>
        <w:pPrChange w:id="546" w:author="ssimoes" w:date="2022-05-08T17:03:00Z">
          <w:pPr>
            <w:spacing w:after="0"/>
            <w:ind w:left="-5" w:hanging="10"/>
          </w:pPr>
        </w:pPrChange>
      </w:pPr>
      <w:del w:id="54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317CA84" w14:textId="11E0CAF9" w:rsidR="00A642CB" w:rsidRPr="007C3AE7" w:rsidDel="000561F4" w:rsidRDefault="00A642CB">
      <w:pPr>
        <w:pStyle w:val="Standard"/>
        <w:spacing w:before="0" w:after="0"/>
        <w:rPr>
          <w:del w:id="548" w:author="ssimoes" w:date="2022-05-01T23:06:00Z"/>
          <w:lang w:val="pt-PT"/>
        </w:rPr>
        <w:pPrChange w:id="549" w:author="ssimoes" w:date="2022-05-08T17:03:00Z">
          <w:pPr>
            <w:spacing w:after="0"/>
            <w:ind w:left="-5" w:hanging="10"/>
          </w:pPr>
        </w:pPrChange>
      </w:pPr>
    </w:p>
    <w:p w14:paraId="3A84984F" w14:textId="21484724" w:rsidR="007C3AE7" w:rsidRPr="007C3AE7" w:rsidDel="000561F4" w:rsidRDefault="007C3AE7">
      <w:pPr>
        <w:pStyle w:val="Standard"/>
        <w:spacing w:before="0" w:after="0"/>
        <w:rPr>
          <w:del w:id="550" w:author="ssimoes" w:date="2022-05-01T23:06:00Z"/>
          <w:lang w:val="pt-PT"/>
        </w:rPr>
        <w:pPrChange w:id="551" w:author="ssimoes" w:date="2022-05-08T17:03:00Z">
          <w:pPr>
            <w:spacing w:after="0"/>
            <w:ind w:left="-5" w:hanging="10"/>
          </w:pPr>
        </w:pPrChange>
      </w:pPr>
      <w:del w:id="55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978629C" w14:textId="184446B1" w:rsidR="00046E2D" w:rsidRPr="007C3AE7" w:rsidDel="000561F4" w:rsidRDefault="00046E2D">
      <w:pPr>
        <w:pStyle w:val="Standard"/>
        <w:spacing w:before="0" w:after="0"/>
        <w:rPr>
          <w:del w:id="553" w:author="ssimoes" w:date="2022-05-01T23:06:00Z"/>
          <w:lang w:val="pt-PT"/>
        </w:rPr>
        <w:pPrChange w:id="554" w:author="ssimoes" w:date="2022-05-08T17:03:00Z">
          <w:pPr>
            <w:spacing w:after="0"/>
            <w:ind w:left="-5" w:hanging="10"/>
          </w:pPr>
        </w:pPrChange>
      </w:pPr>
      <w:del w:id="55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A6BC65A" w14:textId="7A62CC60" w:rsidR="00046E2D" w:rsidDel="000561F4" w:rsidRDefault="00046E2D">
      <w:pPr>
        <w:pStyle w:val="Standard"/>
        <w:spacing w:before="0" w:after="0"/>
        <w:rPr>
          <w:del w:id="556" w:author="ssimoes" w:date="2022-05-01T23:06:00Z"/>
          <w:sz w:val="20"/>
          <w:lang w:val="pt-PT"/>
        </w:rPr>
        <w:pPrChange w:id="557" w:author="ssimoes" w:date="2022-05-08T17:03:00Z">
          <w:pPr>
            <w:spacing w:after="0"/>
            <w:ind w:left="-5" w:hanging="10"/>
          </w:pPr>
        </w:pPrChange>
      </w:pPr>
      <w:del w:id="55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08D8200" w14:textId="3B4778EF" w:rsidR="00A642CB" w:rsidRPr="007C3AE7" w:rsidDel="000561F4" w:rsidRDefault="00A642CB">
      <w:pPr>
        <w:pStyle w:val="Standard"/>
        <w:spacing w:before="0" w:after="0"/>
        <w:rPr>
          <w:del w:id="559" w:author="ssimoes" w:date="2022-05-01T23:06:00Z"/>
          <w:lang w:val="pt-PT"/>
        </w:rPr>
        <w:pPrChange w:id="560" w:author="ssimoes" w:date="2022-05-08T17:03:00Z">
          <w:pPr>
            <w:spacing w:after="0"/>
            <w:ind w:left="-5" w:hanging="10"/>
          </w:pPr>
        </w:pPrChange>
      </w:pPr>
    </w:p>
    <w:p w14:paraId="63A52FB4" w14:textId="0B2A0C6B" w:rsidR="00046E2D" w:rsidRPr="007C3AE7" w:rsidDel="000561F4" w:rsidRDefault="00046E2D">
      <w:pPr>
        <w:pStyle w:val="Standard"/>
        <w:spacing w:before="0" w:after="0"/>
        <w:rPr>
          <w:del w:id="561" w:author="ssimoes" w:date="2022-05-01T23:06:00Z"/>
          <w:lang w:val="pt-PT"/>
        </w:rPr>
        <w:pPrChange w:id="562" w:author="ssimoes" w:date="2022-05-08T17:03:00Z">
          <w:pPr>
            <w:spacing w:after="0"/>
            <w:ind w:left="-5" w:hanging="10"/>
          </w:pPr>
        </w:pPrChange>
      </w:pPr>
      <w:del w:id="56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5323F165" w14:textId="0956B391" w:rsidR="00046E2D" w:rsidRPr="007C3AE7" w:rsidDel="000561F4" w:rsidRDefault="00046E2D">
      <w:pPr>
        <w:pStyle w:val="Standard"/>
        <w:spacing w:before="0" w:after="0"/>
        <w:rPr>
          <w:del w:id="564" w:author="ssimoes" w:date="2022-05-01T23:06:00Z"/>
          <w:lang w:val="pt-PT"/>
        </w:rPr>
        <w:pPrChange w:id="565" w:author="ssimoes" w:date="2022-05-08T17:03:00Z">
          <w:pPr>
            <w:spacing w:after="0"/>
            <w:ind w:left="-5" w:hanging="10"/>
          </w:pPr>
        </w:pPrChange>
      </w:pPr>
      <w:del w:id="56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4F083D6" w14:textId="75170260" w:rsidR="00046E2D" w:rsidRPr="007C3AE7" w:rsidDel="000561F4" w:rsidRDefault="00046E2D">
      <w:pPr>
        <w:pStyle w:val="Standard"/>
        <w:spacing w:before="0" w:after="0"/>
        <w:rPr>
          <w:del w:id="567" w:author="ssimoes" w:date="2022-05-01T23:06:00Z"/>
          <w:lang w:val="pt-PT"/>
        </w:rPr>
        <w:pPrChange w:id="568" w:author="ssimoes" w:date="2022-05-08T17:03:00Z">
          <w:pPr>
            <w:spacing w:after="0"/>
            <w:ind w:left="-5" w:hanging="10"/>
          </w:pPr>
        </w:pPrChange>
      </w:pPr>
      <w:del w:id="56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2990822" w14:textId="6B98F888" w:rsidR="007E3251" w:rsidRPr="007C3AE7" w:rsidDel="000561F4" w:rsidRDefault="007E3251">
      <w:pPr>
        <w:pStyle w:val="Standard"/>
        <w:spacing w:before="0" w:after="0"/>
        <w:rPr>
          <w:del w:id="570" w:author="ssimoes" w:date="2022-05-01T23:06:00Z"/>
          <w:lang w:val="pt-PT"/>
        </w:rPr>
        <w:pPrChange w:id="571" w:author="ssimoes" w:date="2022-05-08T17:03:00Z">
          <w:pPr>
            <w:spacing w:after="0"/>
            <w:ind w:left="-5" w:hanging="10"/>
          </w:pPr>
        </w:pPrChange>
      </w:pPr>
      <w:del w:id="572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E10D403" w14:textId="21DD9CE4" w:rsidR="00A642CB" w:rsidRPr="007C3AE7" w:rsidDel="000561F4" w:rsidRDefault="00A642CB">
      <w:pPr>
        <w:pStyle w:val="Standard"/>
        <w:spacing w:before="0" w:after="0"/>
        <w:rPr>
          <w:del w:id="573" w:author="ssimoes" w:date="2022-05-01T23:06:00Z"/>
          <w:lang w:val="pt-PT"/>
        </w:rPr>
        <w:pPrChange w:id="574" w:author="ssimoes" w:date="2022-05-08T17:03:00Z">
          <w:pPr>
            <w:spacing w:after="0"/>
            <w:ind w:left="-5" w:hanging="10"/>
          </w:pPr>
        </w:pPrChange>
      </w:pPr>
      <w:del w:id="575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6A241A5" w14:textId="07C2DE10" w:rsidR="00A642CB" w:rsidRPr="007C3AE7" w:rsidDel="000561F4" w:rsidRDefault="00A642CB">
      <w:pPr>
        <w:pStyle w:val="Standard"/>
        <w:spacing w:before="0" w:after="0"/>
        <w:rPr>
          <w:del w:id="576" w:author="ssimoes" w:date="2022-05-01T23:06:00Z"/>
          <w:lang w:val="pt-PT"/>
        </w:rPr>
        <w:pPrChange w:id="577" w:author="ssimoes" w:date="2022-05-08T17:03:00Z">
          <w:pPr>
            <w:spacing w:after="0"/>
            <w:ind w:left="-5" w:hanging="10"/>
          </w:pPr>
        </w:pPrChange>
      </w:pPr>
      <w:del w:id="578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9BD2685" w14:textId="45754873" w:rsidR="00A642CB" w:rsidRPr="007C3AE7" w:rsidDel="000561F4" w:rsidRDefault="00A642CB">
      <w:pPr>
        <w:pStyle w:val="Standard"/>
        <w:spacing w:before="0" w:after="0"/>
        <w:rPr>
          <w:del w:id="579" w:author="ssimoes" w:date="2022-05-01T23:06:00Z"/>
          <w:lang w:val="pt-PT"/>
        </w:rPr>
        <w:pPrChange w:id="580" w:author="ssimoes" w:date="2022-05-08T17:03:00Z">
          <w:pPr>
            <w:spacing w:after="0"/>
            <w:ind w:left="-5" w:hanging="10"/>
          </w:pPr>
        </w:pPrChange>
      </w:pPr>
      <w:del w:id="581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387B6C0C" w14:textId="569870F7" w:rsidR="00A642CB" w:rsidRPr="007C3AE7" w:rsidDel="000561F4" w:rsidRDefault="00A642CB">
      <w:pPr>
        <w:pStyle w:val="Standard"/>
        <w:spacing w:before="0" w:after="0"/>
        <w:rPr>
          <w:del w:id="582" w:author="ssimoes" w:date="2022-05-01T23:06:00Z"/>
          <w:lang w:val="pt-PT"/>
        </w:rPr>
        <w:pPrChange w:id="583" w:author="ssimoes" w:date="2022-05-08T17:03:00Z">
          <w:pPr>
            <w:spacing w:after="0"/>
            <w:ind w:left="-5" w:hanging="10"/>
          </w:pPr>
        </w:pPrChange>
      </w:pPr>
      <w:del w:id="584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71ECD6E2" w14:textId="7FBADA2D" w:rsidR="00A642CB" w:rsidRPr="007C3AE7" w:rsidDel="000561F4" w:rsidRDefault="00A642CB">
      <w:pPr>
        <w:pStyle w:val="Standard"/>
        <w:spacing w:before="0" w:after="0"/>
        <w:rPr>
          <w:del w:id="585" w:author="ssimoes" w:date="2022-05-01T23:06:00Z"/>
          <w:lang w:val="pt-PT"/>
        </w:rPr>
        <w:pPrChange w:id="586" w:author="ssimoes" w:date="2022-05-08T17:03:00Z">
          <w:pPr>
            <w:spacing w:after="0"/>
            <w:ind w:left="-5" w:hanging="10"/>
          </w:pPr>
        </w:pPrChange>
      </w:pPr>
      <w:del w:id="587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25FC83BB" w14:textId="41460D1D" w:rsidR="00A642CB" w:rsidRPr="007C3AE7" w:rsidDel="000561F4" w:rsidRDefault="00A642CB">
      <w:pPr>
        <w:pStyle w:val="Standard"/>
        <w:spacing w:before="0" w:after="0"/>
        <w:rPr>
          <w:del w:id="588" w:author="ssimoes" w:date="2022-05-01T23:06:00Z"/>
          <w:lang w:val="pt-PT"/>
        </w:rPr>
        <w:pPrChange w:id="589" w:author="ssimoes" w:date="2022-05-08T17:03:00Z">
          <w:pPr>
            <w:spacing w:after="0"/>
            <w:ind w:left="-5" w:hanging="10"/>
          </w:pPr>
        </w:pPrChange>
      </w:pPr>
      <w:del w:id="590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63565880" w14:textId="15AEF6AA" w:rsidR="00A642CB" w:rsidRPr="007C3AE7" w:rsidDel="000561F4" w:rsidRDefault="00A642CB">
      <w:pPr>
        <w:pStyle w:val="Standard"/>
        <w:spacing w:before="0" w:after="0"/>
        <w:rPr>
          <w:del w:id="591" w:author="ssimoes" w:date="2022-05-01T23:06:00Z"/>
          <w:lang w:val="pt-PT"/>
        </w:rPr>
        <w:pPrChange w:id="592" w:author="ssimoes" w:date="2022-05-08T17:03:00Z">
          <w:pPr>
            <w:spacing w:after="0"/>
            <w:ind w:left="-5" w:hanging="10"/>
          </w:pPr>
        </w:pPrChange>
      </w:pPr>
      <w:del w:id="593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028E0FDA" w14:textId="5F06C9D0" w:rsidR="00A642CB" w:rsidRPr="007C3AE7" w:rsidDel="000561F4" w:rsidRDefault="00A642CB">
      <w:pPr>
        <w:pStyle w:val="Standard"/>
        <w:spacing w:before="0" w:after="0"/>
        <w:rPr>
          <w:del w:id="594" w:author="ssimoes" w:date="2022-05-01T23:06:00Z"/>
          <w:lang w:val="pt-PT"/>
        </w:rPr>
        <w:pPrChange w:id="595" w:author="ssimoes" w:date="2022-05-08T17:03:00Z">
          <w:pPr>
            <w:spacing w:after="0"/>
            <w:ind w:left="-5" w:hanging="10"/>
          </w:pPr>
        </w:pPrChange>
      </w:pPr>
      <w:del w:id="596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1F02E082" w14:textId="1948DAD1" w:rsidR="00A642CB" w:rsidRPr="007C3AE7" w:rsidDel="000561F4" w:rsidRDefault="00A642CB">
      <w:pPr>
        <w:pStyle w:val="Standard"/>
        <w:spacing w:before="0" w:after="0"/>
        <w:rPr>
          <w:del w:id="597" w:author="ssimoes" w:date="2022-05-01T23:06:00Z"/>
          <w:lang w:val="pt-PT"/>
        </w:rPr>
        <w:pPrChange w:id="598" w:author="ssimoes" w:date="2022-05-08T17:03:00Z">
          <w:pPr>
            <w:spacing w:after="0"/>
            <w:ind w:left="-5" w:hanging="10"/>
          </w:pPr>
        </w:pPrChange>
      </w:pPr>
      <w:del w:id="599" w:author="ssimoes" w:date="2022-05-01T23:06:00Z">
        <w:r w:rsidRPr="007C3AE7" w:rsidDel="000561F4">
          <w:rPr>
            <w:sz w:val="20"/>
            <w:lang w:val="pt-PT"/>
          </w:rPr>
          <w:delText>______________________________________________________________________________________</w:delText>
        </w:r>
      </w:del>
    </w:p>
    <w:p w14:paraId="45475650" w14:textId="4CA3F497" w:rsidR="007C3AE7" w:rsidDel="000561F4" w:rsidRDefault="007C3AE7">
      <w:pPr>
        <w:pStyle w:val="Standard"/>
        <w:spacing w:before="0" w:after="0"/>
        <w:rPr>
          <w:del w:id="600" w:author="ssimoes" w:date="2022-05-01T23:06:00Z"/>
          <w:rFonts w:cs="Times New Roman"/>
          <w:sz w:val="20"/>
          <w:lang w:val="pt-PT"/>
        </w:rPr>
        <w:pPrChange w:id="601" w:author="ssimoes" w:date="2022-05-08T17:03:00Z">
          <w:pPr>
            <w:pStyle w:val="Standard"/>
            <w:spacing w:before="0" w:after="0"/>
            <w:jc w:val="left"/>
          </w:pPr>
        </w:pPrChange>
      </w:pPr>
      <w:del w:id="602" w:author="ssimoes" w:date="2022-05-01T23:06:00Z">
        <w:r w:rsidRPr="00D53DE7" w:rsidDel="000561F4">
          <w:rPr>
            <w:rFonts w:cs="Times New Roman"/>
            <w:sz w:val="20"/>
            <w:lang w:val="pt-PT"/>
          </w:rPr>
          <w:delText>______________________________________________________________________________________</w:delText>
        </w:r>
      </w:del>
    </w:p>
    <w:p w14:paraId="4576C0E4" w14:textId="6146A756" w:rsidR="007C3AE7" w:rsidRDefault="007C3AE7">
      <w:pPr>
        <w:pStyle w:val="Standard"/>
        <w:spacing w:before="0" w:after="0"/>
        <w:rPr>
          <w:rFonts w:cs="Times New Roman"/>
          <w:sz w:val="20"/>
          <w:lang w:val="pt-PT"/>
        </w:rPr>
        <w:pPrChange w:id="603" w:author="ssimoes" w:date="2022-05-08T17:03:00Z">
          <w:pPr>
            <w:pStyle w:val="Standard"/>
            <w:spacing w:before="114" w:after="114"/>
            <w:jc w:val="left"/>
          </w:pPr>
        </w:pPrChange>
      </w:pPr>
    </w:p>
    <w:sectPr w:rsidR="007C3AE7" w:rsidSect="00AB7153">
      <w:footerReference w:type="default" r:id="rId10"/>
      <w:pgSz w:w="12240" w:h="15840"/>
      <w:pgMar w:top="810" w:right="1800" w:bottom="9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44A0" w14:textId="77777777" w:rsidR="007F5F74" w:rsidRDefault="007F5F74">
      <w:r>
        <w:separator/>
      </w:r>
    </w:p>
  </w:endnote>
  <w:endnote w:type="continuationSeparator" w:id="0">
    <w:p w14:paraId="15FA00A6" w14:textId="77777777" w:rsidR="007F5F74" w:rsidRDefault="007F5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charset w:val="00"/>
    <w:family w:val="auto"/>
    <w:pitch w:val="variable"/>
  </w:font>
  <w:font w:name="TimesNewRomanPS-BoldMT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ostile">
    <w:altName w:val="Agency FB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5238" w14:textId="77777777" w:rsidR="004C5233" w:rsidRDefault="004C5233" w:rsidP="004C5233">
    <w:pPr>
      <w:pStyle w:val="Rodap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73E1" w14:textId="77777777" w:rsidR="007F5F74" w:rsidRDefault="007F5F74">
      <w:r>
        <w:separator/>
      </w:r>
    </w:p>
  </w:footnote>
  <w:footnote w:type="continuationSeparator" w:id="0">
    <w:p w14:paraId="3E3FED09" w14:textId="77777777" w:rsidR="007F5F74" w:rsidRDefault="007F5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67F2"/>
    <w:multiLevelType w:val="hybridMultilevel"/>
    <w:tmpl w:val="6824A7A2"/>
    <w:lvl w:ilvl="0" w:tplc="11AC65D2">
      <w:start w:val="1"/>
      <w:numFmt w:val="decimal"/>
      <w:lvlText w:val="%1."/>
      <w:lvlJc w:val="left"/>
      <w:pPr>
        <w:tabs>
          <w:tab w:val="num" w:pos="644"/>
        </w:tabs>
        <w:ind w:left="64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8F2376"/>
    <w:multiLevelType w:val="hybridMultilevel"/>
    <w:tmpl w:val="44783CE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78C1"/>
    <w:multiLevelType w:val="hybridMultilevel"/>
    <w:tmpl w:val="8C8E8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96D97"/>
    <w:multiLevelType w:val="hybridMultilevel"/>
    <w:tmpl w:val="E0CA3D5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7178D"/>
    <w:multiLevelType w:val="hybridMultilevel"/>
    <w:tmpl w:val="775EB0CE"/>
    <w:lvl w:ilvl="0" w:tplc="5F20DC2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E404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297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044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86F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2BB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80FC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5AD6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A096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780794E"/>
    <w:multiLevelType w:val="hybridMultilevel"/>
    <w:tmpl w:val="0A9C64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34ED2"/>
    <w:multiLevelType w:val="hybridMultilevel"/>
    <w:tmpl w:val="EC0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B3E8F"/>
    <w:multiLevelType w:val="hybridMultilevel"/>
    <w:tmpl w:val="62B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80F7F"/>
    <w:multiLevelType w:val="hybridMultilevel"/>
    <w:tmpl w:val="740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95CCF"/>
    <w:multiLevelType w:val="multilevel"/>
    <w:tmpl w:val="F68C0FC2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3B62FC"/>
    <w:multiLevelType w:val="hybridMultilevel"/>
    <w:tmpl w:val="EB3A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34027"/>
    <w:multiLevelType w:val="hybridMultilevel"/>
    <w:tmpl w:val="C24A4B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40900"/>
    <w:multiLevelType w:val="hybridMultilevel"/>
    <w:tmpl w:val="896EBC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5FC5"/>
    <w:multiLevelType w:val="hybridMultilevel"/>
    <w:tmpl w:val="BEBA5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72DB9"/>
    <w:multiLevelType w:val="hybridMultilevel"/>
    <w:tmpl w:val="9D323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D573B"/>
    <w:multiLevelType w:val="hybridMultilevel"/>
    <w:tmpl w:val="8A0EC8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57E4B"/>
    <w:multiLevelType w:val="multilevel"/>
    <w:tmpl w:val="BE82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5D42EF"/>
    <w:multiLevelType w:val="hybridMultilevel"/>
    <w:tmpl w:val="0ABC0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A7FBE"/>
    <w:multiLevelType w:val="hybridMultilevel"/>
    <w:tmpl w:val="06845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DA5734"/>
    <w:multiLevelType w:val="hybridMultilevel"/>
    <w:tmpl w:val="6FC8D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E8567F"/>
    <w:multiLevelType w:val="hybridMultilevel"/>
    <w:tmpl w:val="3E22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140"/>
    <w:multiLevelType w:val="hybridMultilevel"/>
    <w:tmpl w:val="88300C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04876999">
    <w:abstractNumId w:val="7"/>
  </w:num>
  <w:num w:numId="2" w16cid:durableId="313221666">
    <w:abstractNumId w:val="14"/>
  </w:num>
  <w:num w:numId="3" w16cid:durableId="1701272371">
    <w:abstractNumId w:val="21"/>
  </w:num>
  <w:num w:numId="4" w16cid:durableId="733894938">
    <w:abstractNumId w:val="18"/>
  </w:num>
  <w:num w:numId="5" w16cid:durableId="1386681759">
    <w:abstractNumId w:val="17"/>
  </w:num>
  <w:num w:numId="6" w16cid:durableId="1772628153">
    <w:abstractNumId w:val="5"/>
  </w:num>
  <w:num w:numId="7" w16cid:durableId="1273635770">
    <w:abstractNumId w:val="11"/>
  </w:num>
  <w:num w:numId="8" w16cid:durableId="1794203445">
    <w:abstractNumId w:val="2"/>
  </w:num>
  <w:num w:numId="9" w16cid:durableId="884370518">
    <w:abstractNumId w:val="0"/>
  </w:num>
  <w:num w:numId="10" w16cid:durableId="1230847625">
    <w:abstractNumId w:val="9"/>
  </w:num>
  <w:num w:numId="11" w16cid:durableId="350374096">
    <w:abstractNumId w:val="4"/>
  </w:num>
  <w:num w:numId="12" w16cid:durableId="1241717077">
    <w:abstractNumId w:val="13"/>
  </w:num>
  <w:num w:numId="13" w16cid:durableId="1986930671">
    <w:abstractNumId w:val="1"/>
  </w:num>
  <w:num w:numId="14" w16cid:durableId="1077819738">
    <w:abstractNumId w:val="8"/>
  </w:num>
  <w:num w:numId="15" w16cid:durableId="1637681047">
    <w:abstractNumId w:val="20"/>
  </w:num>
  <w:num w:numId="16" w16cid:durableId="841432952">
    <w:abstractNumId w:val="10"/>
  </w:num>
  <w:num w:numId="17" w16cid:durableId="152987243">
    <w:abstractNumId w:val="16"/>
  </w:num>
  <w:num w:numId="18" w16cid:durableId="593981406">
    <w:abstractNumId w:val="19"/>
  </w:num>
  <w:num w:numId="19" w16cid:durableId="901523793">
    <w:abstractNumId w:val="12"/>
  </w:num>
  <w:num w:numId="20" w16cid:durableId="1977300024">
    <w:abstractNumId w:val="3"/>
  </w:num>
  <w:num w:numId="21" w16cid:durableId="848906669">
    <w:abstractNumId w:val="15"/>
  </w:num>
  <w:num w:numId="22" w16cid:durableId="373384154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simoes">
    <w15:presenceInfo w15:providerId="AD" w15:userId="S::ssimoes@ipn.pt::5d340f40-7194-4bcb-9f78-a3bdc21642ce"/>
  </w15:person>
  <w15:person w15:author="Tiago Ventura">
    <w15:presenceInfo w15:providerId="Windows Live" w15:userId="c4b588c68b6308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ocumentProtection w:edit="trackedChanges" w:enforcement="1" w:cryptProviderType="rsaAES" w:cryptAlgorithmClass="hash" w:cryptAlgorithmType="typeAny" w:cryptAlgorithmSid="14" w:cryptSpinCount="100000" w:hash="87QsP08RgJXOKP77ydsDVuB3Ev4wXRb02G27Rl3K63OKQlC8bvloryFmS9coxixbEfTc4vTG0gQsRV91g2BRiw==" w:salt="4KzDMpHOLiPVHjEUtSRAKA==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6D"/>
    <w:rsid w:val="0001458C"/>
    <w:rsid w:val="000272E3"/>
    <w:rsid w:val="0003265F"/>
    <w:rsid w:val="00033AA9"/>
    <w:rsid w:val="00046E2D"/>
    <w:rsid w:val="000561F4"/>
    <w:rsid w:val="000663CF"/>
    <w:rsid w:val="000D4CB6"/>
    <w:rsid w:val="000E27F5"/>
    <w:rsid w:val="000E45A5"/>
    <w:rsid w:val="000E5C50"/>
    <w:rsid w:val="00126CA9"/>
    <w:rsid w:val="00127974"/>
    <w:rsid w:val="001409E1"/>
    <w:rsid w:val="00186B63"/>
    <w:rsid w:val="001B018C"/>
    <w:rsid w:val="001F35DD"/>
    <w:rsid w:val="00246CA1"/>
    <w:rsid w:val="00247B3E"/>
    <w:rsid w:val="00255072"/>
    <w:rsid w:val="002614B8"/>
    <w:rsid w:val="002A1EE4"/>
    <w:rsid w:val="002A6B93"/>
    <w:rsid w:val="00301790"/>
    <w:rsid w:val="00311873"/>
    <w:rsid w:val="00335547"/>
    <w:rsid w:val="00340D88"/>
    <w:rsid w:val="00391074"/>
    <w:rsid w:val="003B7F72"/>
    <w:rsid w:val="003D3B6F"/>
    <w:rsid w:val="003E1C9E"/>
    <w:rsid w:val="003E652C"/>
    <w:rsid w:val="00425F41"/>
    <w:rsid w:val="004720F4"/>
    <w:rsid w:val="00472395"/>
    <w:rsid w:val="00473036"/>
    <w:rsid w:val="00493AA5"/>
    <w:rsid w:val="004C2CE4"/>
    <w:rsid w:val="004C5233"/>
    <w:rsid w:val="004C593D"/>
    <w:rsid w:val="004C62F2"/>
    <w:rsid w:val="004D6904"/>
    <w:rsid w:val="005275F3"/>
    <w:rsid w:val="005408B2"/>
    <w:rsid w:val="00542EB8"/>
    <w:rsid w:val="00543BAC"/>
    <w:rsid w:val="005479DE"/>
    <w:rsid w:val="00555E34"/>
    <w:rsid w:val="00580103"/>
    <w:rsid w:val="005823A3"/>
    <w:rsid w:val="005977DF"/>
    <w:rsid w:val="005A5229"/>
    <w:rsid w:val="005A600B"/>
    <w:rsid w:val="005B429A"/>
    <w:rsid w:val="005C2EA1"/>
    <w:rsid w:val="005C3425"/>
    <w:rsid w:val="005C5922"/>
    <w:rsid w:val="005F14CC"/>
    <w:rsid w:val="006800BF"/>
    <w:rsid w:val="00681959"/>
    <w:rsid w:val="006A261D"/>
    <w:rsid w:val="006B0281"/>
    <w:rsid w:val="006C3E4B"/>
    <w:rsid w:val="006F3506"/>
    <w:rsid w:val="00705503"/>
    <w:rsid w:val="0071283E"/>
    <w:rsid w:val="00714615"/>
    <w:rsid w:val="007168FC"/>
    <w:rsid w:val="00743071"/>
    <w:rsid w:val="0075199A"/>
    <w:rsid w:val="00762678"/>
    <w:rsid w:val="00763531"/>
    <w:rsid w:val="00787144"/>
    <w:rsid w:val="00792E36"/>
    <w:rsid w:val="007A4B86"/>
    <w:rsid w:val="007C3AE7"/>
    <w:rsid w:val="007D27ED"/>
    <w:rsid w:val="007E3251"/>
    <w:rsid w:val="007F5F74"/>
    <w:rsid w:val="007F78D9"/>
    <w:rsid w:val="00815557"/>
    <w:rsid w:val="0083638C"/>
    <w:rsid w:val="0084116D"/>
    <w:rsid w:val="00850807"/>
    <w:rsid w:val="008600BC"/>
    <w:rsid w:val="00860CE5"/>
    <w:rsid w:val="00864819"/>
    <w:rsid w:val="00880B86"/>
    <w:rsid w:val="008838D5"/>
    <w:rsid w:val="00894D02"/>
    <w:rsid w:val="008A3B9A"/>
    <w:rsid w:val="008C105E"/>
    <w:rsid w:val="008D6FDF"/>
    <w:rsid w:val="00900821"/>
    <w:rsid w:val="00922098"/>
    <w:rsid w:val="009454BC"/>
    <w:rsid w:val="00955512"/>
    <w:rsid w:val="00974DCB"/>
    <w:rsid w:val="0098365F"/>
    <w:rsid w:val="009874AA"/>
    <w:rsid w:val="009976A3"/>
    <w:rsid w:val="009B2B87"/>
    <w:rsid w:val="009B694C"/>
    <w:rsid w:val="009C4C2A"/>
    <w:rsid w:val="009F041A"/>
    <w:rsid w:val="00A002BE"/>
    <w:rsid w:val="00A050A3"/>
    <w:rsid w:val="00A362BC"/>
    <w:rsid w:val="00A536A1"/>
    <w:rsid w:val="00A5476E"/>
    <w:rsid w:val="00A60FAE"/>
    <w:rsid w:val="00A633B8"/>
    <w:rsid w:val="00A642CB"/>
    <w:rsid w:val="00A7364D"/>
    <w:rsid w:val="00A7534D"/>
    <w:rsid w:val="00A8768D"/>
    <w:rsid w:val="00AB7153"/>
    <w:rsid w:val="00AE38EB"/>
    <w:rsid w:val="00AF5C4C"/>
    <w:rsid w:val="00B05CB9"/>
    <w:rsid w:val="00B2380B"/>
    <w:rsid w:val="00B429B6"/>
    <w:rsid w:val="00B70A27"/>
    <w:rsid w:val="00B73F5A"/>
    <w:rsid w:val="00B97485"/>
    <w:rsid w:val="00B97534"/>
    <w:rsid w:val="00BB0C23"/>
    <w:rsid w:val="00BE1AD2"/>
    <w:rsid w:val="00C21D92"/>
    <w:rsid w:val="00C224F1"/>
    <w:rsid w:val="00C5404D"/>
    <w:rsid w:val="00C62628"/>
    <w:rsid w:val="00CA7432"/>
    <w:rsid w:val="00CA7638"/>
    <w:rsid w:val="00CC597B"/>
    <w:rsid w:val="00CD0281"/>
    <w:rsid w:val="00CD0B0B"/>
    <w:rsid w:val="00D21F38"/>
    <w:rsid w:val="00D361E3"/>
    <w:rsid w:val="00D37346"/>
    <w:rsid w:val="00D43947"/>
    <w:rsid w:val="00D61D52"/>
    <w:rsid w:val="00D622BB"/>
    <w:rsid w:val="00D8022E"/>
    <w:rsid w:val="00E13DAA"/>
    <w:rsid w:val="00E360A2"/>
    <w:rsid w:val="00E748A1"/>
    <w:rsid w:val="00E8616B"/>
    <w:rsid w:val="00EB5F18"/>
    <w:rsid w:val="00EE1D18"/>
    <w:rsid w:val="00F016F4"/>
    <w:rsid w:val="00F02039"/>
    <w:rsid w:val="00F246DB"/>
    <w:rsid w:val="00F24D01"/>
    <w:rsid w:val="00F3373C"/>
    <w:rsid w:val="00F755D9"/>
    <w:rsid w:val="00F84B75"/>
    <w:rsid w:val="00F932A4"/>
    <w:rsid w:val="00F9731D"/>
    <w:rsid w:val="00FB386D"/>
    <w:rsid w:val="00FF0D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00BB31"/>
  <w15:chartTrackingRefBased/>
  <w15:docId w15:val="{0AB2BC00-8043-3C46-91AC-5080A701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B2D"/>
    <w:pPr>
      <w:spacing w:after="120"/>
      <w:jc w:val="both"/>
    </w:pPr>
    <w:rPr>
      <w:rFonts w:ascii="Book Antiqua" w:hAnsi="Book Antiqua"/>
      <w:sz w:val="22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6107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303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paragraph" w:styleId="Ttulo3">
    <w:name w:val="heading 3"/>
    <w:basedOn w:val="Normal"/>
    <w:next w:val="Normal"/>
    <w:qFormat/>
    <w:rsid w:val="003415E8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FB3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qFormat/>
    <w:rsid w:val="003F5B2D"/>
    <w:pPr>
      <w:jc w:val="left"/>
    </w:pPr>
    <w:rPr>
      <w:b/>
      <w:bCs/>
      <w:sz w:val="20"/>
      <w:szCs w:val="20"/>
    </w:rPr>
  </w:style>
  <w:style w:type="paragraph" w:customStyle="1" w:styleId="Numerao">
    <w:name w:val="Numeração"/>
    <w:basedOn w:val="Normal"/>
    <w:rsid w:val="006020C8"/>
    <w:pPr>
      <w:spacing w:before="120" w:after="0"/>
    </w:pPr>
    <w:rPr>
      <w:rFonts w:ascii="Arial Black" w:hAnsi="Arial Black" w:cs="Arial"/>
      <w:sz w:val="24"/>
      <w:lang w:val="pt-PT"/>
    </w:rPr>
  </w:style>
  <w:style w:type="paragraph" w:customStyle="1" w:styleId="Instrues">
    <w:name w:val="Instruções"/>
    <w:basedOn w:val="Normal"/>
    <w:rsid w:val="00015988"/>
    <w:pPr>
      <w:spacing w:after="0"/>
    </w:pPr>
    <w:rPr>
      <w:lang w:val="pt-PT"/>
    </w:rPr>
  </w:style>
  <w:style w:type="paragraph" w:styleId="Textodenotaderodap">
    <w:name w:val="footnote text"/>
    <w:basedOn w:val="Normal"/>
    <w:semiHidden/>
    <w:rsid w:val="007B0237"/>
    <w:rPr>
      <w:sz w:val="20"/>
      <w:szCs w:val="20"/>
    </w:rPr>
  </w:style>
  <w:style w:type="character" w:styleId="Refdenotaderodap">
    <w:name w:val="footnote reference"/>
    <w:semiHidden/>
    <w:rsid w:val="007B0237"/>
    <w:rPr>
      <w:vertAlign w:val="superscript"/>
    </w:rPr>
  </w:style>
  <w:style w:type="paragraph" w:styleId="Cabealho">
    <w:name w:val="header"/>
    <w:basedOn w:val="Normal"/>
    <w:rsid w:val="003E39C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3E39C0"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rsid w:val="003E39C0"/>
  </w:style>
  <w:style w:type="paragraph" w:styleId="Textodebalo">
    <w:name w:val="Balloon Text"/>
    <w:basedOn w:val="Normal"/>
    <w:semiHidden/>
    <w:rsid w:val="008C14E5"/>
    <w:rPr>
      <w:rFonts w:ascii="Tahoma" w:hAnsi="Tahoma" w:cs="Tahoma"/>
      <w:sz w:val="16"/>
      <w:szCs w:val="16"/>
    </w:rPr>
  </w:style>
  <w:style w:type="character" w:styleId="Hiperligao">
    <w:name w:val="Hyperlink"/>
    <w:rsid w:val="00AB7BA4"/>
    <w:rPr>
      <w:color w:val="0000FF"/>
      <w:u w:val="single"/>
    </w:rPr>
  </w:style>
  <w:style w:type="paragraph" w:styleId="NormalWeb">
    <w:name w:val="Normal (Web)"/>
    <w:basedOn w:val="Normal"/>
    <w:rsid w:val="008B27FB"/>
    <w:pPr>
      <w:spacing w:before="100" w:beforeAutospacing="1" w:after="100" w:afterAutospacing="1"/>
      <w:jc w:val="left"/>
    </w:pPr>
    <w:rPr>
      <w:rFonts w:ascii="Times New Roman" w:hAnsi="Times New Roman"/>
      <w:b/>
      <w:bCs/>
      <w:sz w:val="24"/>
    </w:rPr>
  </w:style>
  <w:style w:type="character" w:styleId="Forte">
    <w:name w:val="Strong"/>
    <w:qFormat/>
    <w:rsid w:val="001130FA"/>
    <w:rPr>
      <w:b/>
      <w:bCs/>
    </w:rPr>
  </w:style>
  <w:style w:type="character" w:styleId="Refdecomentrio">
    <w:name w:val="annotation reference"/>
    <w:rsid w:val="00C1428C"/>
    <w:rPr>
      <w:sz w:val="18"/>
      <w:szCs w:val="18"/>
    </w:rPr>
  </w:style>
  <w:style w:type="paragraph" w:styleId="Textodecomentrio">
    <w:name w:val="annotation text"/>
    <w:basedOn w:val="Normal"/>
    <w:link w:val="TextodecomentrioCarter"/>
    <w:rsid w:val="00C1428C"/>
    <w:rPr>
      <w:sz w:val="24"/>
    </w:rPr>
  </w:style>
  <w:style w:type="character" w:customStyle="1" w:styleId="TextodecomentrioCarter">
    <w:name w:val="Texto de comentário Caráter"/>
    <w:link w:val="Textodecomentrio"/>
    <w:rsid w:val="00C1428C"/>
    <w:rPr>
      <w:rFonts w:ascii="Book Antiqua" w:hAnsi="Book Antiqua"/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C1428C"/>
    <w:rPr>
      <w:b/>
      <w:bCs/>
      <w:sz w:val="20"/>
      <w:szCs w:val="20"/>
    </w:rPr>
  </w:style>
  <w:style w:type="character" w:customStyle="1" w:styleId="AssuntodecomentrioCarter">
    <w:name w:val="Assunto de comentário Caráter"/>
    <w:link w:val="Assuntodecomentrio"/>
    <w:rsid w:val="00C1428C"/>
    <w:rPr>
      <w:rFonts w:ascii="Book Antiqua" w:hAnsi="Book Antiqua"/>
      <w:b/>
      <w:bCs/>
      <w:sz w:val="24"/>
      <w:szCs w:val="24"/>
    </w:rPr>
  </w:style>
  <w:style w:type="paragraph" w:styleId="Reviso">
    <w:name w:val="Revision"/>
    <w:hidden/>
    <w:rsid w:val="003B7F72"/>
    <w:rPr>
      <w:rFonts w:ascii="Book Antiqua" w:hAnsi="Book Antiqua"/>
      <w:sz w:val="22"/>
      <w:szCs w:val="24"/>
      <w:lang w:val="en-US" w:eastAsia="en-US"/>
    </w:rPr>
  </w:style>
  <w:style w:type="paragraph" w:styleId="PargrafodaLista">
    <w:name w:val="List Paragraph"/>
    <w:basedOn w:val="Normal"/>
    <w:qFormat/>
    <w:rsid w:val="00391074"/>
    <w:pPr>
      <w:ind w:left="720"/>
      <w:contextualSpacing/>
    </w:pPr>
  </w:style>
  <w:style w:type="paragraph" w:customStyle="1" w:styleId="Standard">
    <w:name w:val="Standard"/>
    <w:rsid w:val="007C3AE7"/>
    <w:pPr>
      <w:suppressAutoHyphens/>
      <w:autoSpaceDN w:val="0"/>
      <w:spacing w:before="57" w:after="57"/>
      <w:jc w:val="both"/>
      <w:textAlignment w:val="baseline"/>
    </w:pPr>
    <w:rPr>
      <w:rFonts w:cs="Book Antiqua"/>
      <w:kern w:val="3"/>
      <w:sz w:val="22"/>
      <w:szCs w:val="24"/>
      <w:lang w:val="en-US"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1F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rsid w:val="000561F4"/>
    <w:rPr>
      <w:color w:val="954F72" w:themeColor="followedHyperlink"/>
      <w:u w:val="single"/>
    </w:rPr>
  </w:style>
  <w:style w:type="table" w:styleId="TabeladeGrelha4-Destaque5">
    <w:name w:val="Grid Table 4 Accent 5"/>
    <w:basedOn w:val="Tabelanormal"/>
    <w:uiPriority w:val="49"/>
    <w:rsid w:val="005B429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0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1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2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4139878641930323"/>
                  <c:y val="3.558718861209964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PT"/>
                </a:p>
              </c:txPr>
            </c:trendlineLbl>
          </c:trendline>
          <c:xVal>
            <c:numRef>
              <c:f>Folha1!$A$2:$A$11</c:f>
              <c:numCache>
                <c:formatCode>General</c:formatCode>
                <c:ptCount val="10"/>
                <c:pt idx="0">
                  <c:v>1660964.0474436812</c:v>
                </c:pt>
                <c:pt idx="1">
                  <c:v>3521928.0948873623</c:v>
                </c:pt>
                <c:pt idx="2">
                  <c:v>5458380.8925473904</c:v>
                </c:pt>
                <c:pt idx="3">
                  <c:v>7443856.1897747247</c:v>
                </c:pt>
                <c:pt idx="4">
                  <c:v>9465784.2846620865</c:v>
                </c:pt>
                <c:pt idx="5">
                  <c:v>11516761.785094781</c:v>
                </c:pt>
                <c:pt idx="6">
                  <c:v>13591896.777546093</c:v>
                </c:pt>
                <c:pt idx="7">
                  <c:v>15687712.379549449</c:v>
                </c:pt>
                <c:pt idx="8">
                  <c:v>17801608.928291213</c:v>
                </c:pt>
                <c:pt idx="9">
                  <c:v>19931568.569324173</c:v>
                </c:pt>
              </c:numCache>
            </c:numRef>
          </c:xVal>
          <c:yVal>
            <c:numRef>
              <c:f>Folha1!$B$2:$B$11</c:f>
              <c:numCache>
                <c:formatCode>General</c:formatCode>
                <c:ptCount val="10"/>
                <c:pt idx="0">
                  <c:v>0.1232</c:v>
                </c:pt>
                <c:pt idx="1">
                  <c:v>0.43209999999999998</c:v>
                </c:pt>
                <c:pt idx="2">
                  <c:v>0.73260000000000003</c:v>
                </c:pt>
                <c:pt idx="3">
                  <c:v>1.2230000000000001</c:v>
                </c:pt>
                <c:pt idx="4">
                  <c:v>1.7321</c:v>
                </c:pt>
                <c:pt idx="5">
                  <c:v>2.4521000000000002</c:v>
                </c:pt>
                <c:pt idx="6">
                  <c:v>2.8287</c:v>
                </c:pt>
                <c:pt idx="7">
                  <c:v>3.3292999999999999</c:v>
                </c:pt>
                <c:pt idx="8">
                  <c:v>3.9411999999999998</c:v>
                </c:pt>
                <c:pt idx="9">
                  <c:v>4.7420999999999998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27-437D-B2A4-65FA561741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7870688"/>
        <c:axId val="967871104"/>
      </c:scatterChart>
      <c:valAx>
        <c:axId val="96787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800"/>
                  <a:t>N * log(N)</a:t>
                </a:r>
                <a:r>
                  <a:rPr lang="pt-PT" sz="800" baseline="0"/>
                  <a:t> </a:t>
                </a:r>
                <a:endParaRPr lang="pt-PT" sz="800"/>
              </a:p>
            </c:rich>
          </c:tx>
          <c:layout>
            <c:manualLayout>
              <c:xMode val="edge"/>
              <c:yMode val="edge"/>
              <c:x val="0.44330787876867506"/>
              <c:y val="0.897484611576577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7871104"/>
        <c:crosses val="autoZero"/>
        <c:crossBetween val="midCat"/>
      </c:valAx>
      <c:valAx>
        <c:axId val="96787110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800"/>
                  <a:t>Tempo de execução</a:t>
                </a:r>
                <a:r>
                  <a:rPr lang="pt-PT" sz="800" baseline="0"/>
                  <a:t> (s)</a:t>
                </a:r>
                <a:endParaRPr lang="pt-PT" sz="800"/>
              </a:p>
            </c:rich>
          </c:tx>
          <c:layout>
            <c:manualLayout>
              <c:xMode val="edge"/>
              <c:yMode val="edge"/>
              <c:x val="2.5462962962962962E-2"/>
              <c:y val="0.363138045244344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967870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1395</Words>
  <Characters>7534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Manager/>
  <Company>DEI</Company>
  <LinksUpToDate>false</LinksUpToDate>
  <CharactersWithSpaces>8912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Paulo Marques</dc:creator>
  <cp:keywords/>
  <dc:description/>
  <cp:lastModifiedBy>ssimoes</cp:lastModifiedBy>
  <cp:revision>13</cp:revision>
  <cp:lastPrinted>2022-05-08T21:38:00Z</cp:lastPrinted>
  <dcterms:created xsi:type="dcterms:W3CDTF">2022-05-01T22:20:00Z</dcterms:created>
  <dcterms:modified xsi:type="dcterms:W3CDTF">2022-05-08T21:38:00Z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1345458244</vt:i4>
  </property>
  <property fmtid="{D5CDD505-2E9C-101B-9397-08002B2CF9AE}" pid="3" name="_EmailEntryID">
    <vt:lpwstr>000000009207052BD78A3E43A1815458AFF5BF9564184000</vt:lpwstr>
  </property>
  <property fmtid="{D5CDD505-2E9C-101B-9397-08002B2CF9AE}" pid="4" name="_ReviewingToolsShownOnce">
    <vt:lpwstr/>
  </property>
</Properties>
</file>